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DD36A7B" w:rsidP="2675B39E" w:rsidRDefault="1DD36A7B" w14:paraId="4B912F43" w14:textId="79904C2F">
      <w:pPr>
        <w:pStyle w:val="Normal"/>
        <w:jc w:val="center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4EDCBBF4" w:rsidR="7071BE73">
        <w:rPr>
          <w:b w:val="1"/>
          <w:bCs w:val="1"/>
          <w:color w:val="000000" w:themeColor="text1" w:themeTint="FF" w:themeShade="FF"/>
        </w:rPr>
        <w:t>L</w:t>
      </w:r>
      <w:r w:rsidRPr="4EDCBBF4" w:rsidR="7071BE73">
        <w:rPr>
          <w:b w:val="1"/>
          <w:bCs w:val="1"/>
          <w:color w:val="000000" w:themeColor="text1" w:themeTint="FF" w:themeShade="FF"/>
          <w:sz w:val="24"/>
          <w:szCs w:val="24"/>
        </w:rPr>
        <w:t>ab Management Database Tables (proposed designs)</w:t>
      </w:r>
    </w:p>
    <w:p w:rsidR="4EDCBBF4" w:rsidP="4EDCBBF4" w:rsidRDefault="4EDCBBF4" w14:paraId="49B12DE9" w14:textId="42AEE528">
      <w:pPr>
        <w:pStyle w:val="Normal"/>
        <w:jc w:val="center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6584A845" w:rsidP="4EDCBBF4" w:rsidRDefault="6584A845" w14:paraId="7C1917D2" w14:textId="6BD953D7">
      <w:pPr>
        <w:pStyle w:val="Normal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4EDCBBF4" w:rsidR="6584A845">
        <w:rPr>
          <w:b w:val="1"/>
          <w:bCs w:val="1"/>
          <w:color w:val="000000" w:themeColor="text1" w:themeTint="FF" w:themeShade="FF"/>
          <w:sz w:val="24"/>
          <w:szCs w:val="24"/>
        </w:rPr>
        <w:t>Notes</w:t>
      </w:r>
    </w:p>
    <w:p w:rsidR="6584A845" w:rsidP="4EDCBBF4" w:rsidRDefault="6584A845" w14:paraId="16920B61" w14:textId="2DBFA1B1">
      <w:pPr>
        <w:pStyle w:val="ListParagraph"/>
        <w:numPr>
          <w:ilvl w:val="0"/>
          <w:numId w:val="1"/>
        </w:numPr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4EDCBBF4" w:rsidR="6584A845">
        <w:rPr>
          <w:b w:val="1"/>
          <w:bCs w:val="1"/>
          <w:color w:val="000000" w:themeColor="text1" w:themeTint="FF" w:themeShade="FF"/>
          <w:sz w:val="24"/>
          <w:szCs w:val="24"/>
        </w:rPr>
        <w:t xml:space="preserve">Building, Floor, Room, Staff, Supplier, </w:t>
      </w:r>
      <w:r w:rsidRPr="4EDCBBF4" w:rsidR="6584A845">
        <w:rPr>
          <w:b w:val="1"/>
          <w:bCs w:val="1"/>
          <w:color w:val="000000" w:themeColor="text1" w:themeTint="FF" w:themeShade="FF"/>
          <w:sz w:val="24"/>
          <w:szCs w:val="24"/>
        </w:rPr>
        <w:t>SupplierContact</w:t>
      </w:r>
      <w:r w:rsidRPr="4EDCBBF4" w:rsidR="6584A845">
        <w:rPr>
          <w:b w:val="1"/>
          <w:bCs w:val="1"/>
          <w:color w:val="000000" w:themeColor="text1" w:themeTint="FF" w:themeShade="FF"/>
          <w:sz w:val="24"/>
          <w:szCs w:val="24"/>
        </w:rPr>
        <w:t xml:space="preserve">, Equipment and </w:t>
      </w:r>
      <w:r w:rsidRPr="4EDCBBF4" w:rsidR="6584A845">
        <w:rPr>
          <w:b w:val="1"/>
          <w:bCs w:val="1"/>
          <w:color w:val="000000" w:themeColor="text1" w:themeTint="FF" w:themeShade="FF"/>
          <w:sz w:val="24"/>
          <w:szCs w:val="24"/>
        </w:rPr>
        <w:t>RoomEquipmentLink</w:t>
      </w:r>
      <w:r w:rsidRPr="4EDCBBF4" w:rsidR="6584A845">
        <w:rPr>
          <w:b w:val="1"/>
          <w:bCs w:val="1"/>
          <w:color w:val="000000" w:themeColor="text1" w:themeTint="FF" w:themeShade="FF"/>
          <w:sz w:val="24"/>
          <w:szCs w:val="24"/>
        </w:rPr>
        <w:t xml:space="preserve"> tables are </w:t>
      </w:r>
      <w:r w:rsidRPr="4EDCBBF4" w:rsidR="501ADF01">
        <w:rPr>
          <w:b w:val="1"/>
          <w:bCs w:val="1"/>
          <w:color w:val="000000" w:themeColor="text1" w:themeTint="FF" w:themeShade="FF"/>
          <w:sz w:val="24"/>
          <w:szCs w:val="24"/>
        </w:rPr>
        <w:t>not</w:t>
      </w:r>
      <w:r w:rsidRPr="4EDCBBF4" w:rsidR="6584A845">
        <w:rPr>
          <w:b w:val="1"/>
          <w:bCs w:val="1"/>
          <w:color w:val="000000" w:themeColor="text1" w:themeTint="FF" w:themeShade="FF"/>
          <w:sz w:val="24"/>
          <w:szCs w:val="24"/>
        </w:rPr>
        <w:t xml:space="preserve"> finalised</w:t>
      </w:r>
      <w:r w:rsidRPr="4EDCBBF4" w:rsidR="6584A845">
        <w:rPr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4EDCBBF4" w:rsidR="0CEE9A31">
        <w:rPr>
          <w:b w:val="1"/>
          <w:bCs w:val="1"/>
          <w:color w:val="000000" w:themeColor="text1" w:themeTint="FF" w:themeShade="FF"/>
          <w:sz w:val="24"/>
          <w:szCs w:val="24"/>
        </w:rPr>
        <w:t xml:space="preserve">- </w:t>
      </w:r>
      <w:r w:rsidRPr="4EDCBBF4" w:rsidR="7C103328">
        <w:rPr>
          <w:b w:val="1"/>
          <w:bCs w:val="1"/>
          <w:color w:val="000000" w:themeColor="text1" w:themeTint="FF" w:themeShade="FF"/>
          <w:sz w:val="24"/>
          <w:szCs w:val="24"/>
        </w:rPr>
        <w:t>t</w:t>
      </w:r>
      <w:r w:rsidRPr="4EDCBBF4" w:rsidR="0CEE9A31">
        <w:rPr>
          <w:b w:val="1"/>
          <w:bCs w:val="1"/>
          <w:color w:val="000000" w:themeColor="text1" w:themeTint="FF" w:themeShade="FF"/>
          <w:sz w:val="24"/>
          <w:szCs w:val="24"/>
        </w:rPr>
        <w:t>hey need amendments.</w:t>
      </w:r>
    </w:p>
    <w:p w:rsidR="5E0D1041" w:rsidP="4EDCBBF4" w:rsidRDefault="5E0D1041" w14:paraId="175D53BF" w14:textId="59B6BFEC">
      <w:pPr>
        <w:pStyle w:val="ListParagraph"/>
        <w:numPr>
          <w:ilvl w:val="0"/>
          <w:numId w:val="1"/>
        </w:numPr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4EDCBBF4" w:rsidR="5E0D1041">
        <w:rPr>
          <w:b w:val="1"/>
          <w:bCs w:val="1"/>
          <w:color w:val="000000" w:themeColor="text1" w:themeTint="FF" w:themeShade="FF"/>
          <w:sz w:val="24"/>
          <w:szCs w:val="24"/>
        </w:rPr>
        <w:t>T</w:t>
      </w:r>
      <w:r w:rsidRPr="4EDCBBF4" w:rsidR="6584A845">
        <w:rPr>
          <w:b w:val="1"/>
          <w:bCs w:val="1"/>
          <w:color w:val="000000" w:themeColor="text1" w:themeTint="FF" w:themeShade="FF"/>
          <w:sz w:val="24"/>
          <w:szCs w:val="24"/>
        </w:rPr>
        <w:t>ables may be subject to change after discussion with Client</w:t>
      </w:r>
      <w:r w:rsidRPr="4EDCBBF4" w:rsidR="62815D7D">
        <w:rPr>
          <w:b w:val="1"/>
          <w:bCs w:val="1"/>
          <w:color w:val="000000" w:themeColor="text1" w:themeTint="FF" w:themeShade="FF"/>
          <w:sz w:val="24"/>
          <w:szCs w:val="24"/>
        </w:rPr>
        <w:t>.</w:t>
      </w:r>
      <w:r w:rsidRPr="4EDCBBF4" w:rsidR="6584A845">
        <w:rPr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</w:p>
    <w:p w:rsidR="4DB0576E" w:rsidP="4EDCBBF4" w:rsidRDefault="4DB0576E" w14:paraId="37953939" w14:textId="23FD8C79">
      <w:pPr>
        <w:pStyle w:val="ListParagraph"/>
        <w:numPr>
          <w:ilvl w:val="0"/>
          <w:numId w:val="1"/>
        </w:numPr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4EDCBBF4" w:rsidR="4DB0576E">
        <w:rPr>
          <w:b w:val="1"/>
          <w:bCs w:val="1"/>
          <w:color w:val="000000" w:themeColor="text1" w:themeTint="FF" w:themeShade="FF"/>
          <w:sz w:val="24"/>
          <w:szCs w:val="24"/>
        </w:rPr>
        <w:t>C</w:t>
      </w:r>
      <w:r w:rsidRPr="4EDCBBF4" w:rsidR="7786F418">
        <w:rPr>
          <w:b w:val="1"/>
          <w:bCs w:val="1"/>
          <w:color w:val="000000" w:themeColor="text1" w:themeTint="FF" w:themeShade="FF"/>
          <w:sz w:val="24"/>
          <w:szCs w:val="24"/>
        </w:rPr>
        <w:t xml:space="preserve">hanges have been made to existing </w:t>
      </w:r>
      <w:r w:rsidRPr="4EDCBBF4" w:rsidR="3DD92966">
        <w:rPr>
          <w:b w:val="1"/>
          <w:bCs w:val="1"/>
          <w:color w:val="000000" w:themeColor="text1" w:themeTint="FF" w:themeShade="FF"/>
          <w:sz w:val="24"/>
          <w:szCs w:val="24"/>
        </w:rPr>
        <w:t>tables;</w:t>
      </w:r>
      <w:r w:rsidRPr="4EDCBBF4" w:rsidR="36747859">
        <w:rPr>
          <w:b w:val="1"/>
          <w:bCs w:val="1"/>
          <w:color w:val="000000" w:themeColor="text1" w:themeTint="FF" w:themeShade="FF"/>
          <w:sz w:val="24"/>
          <w:szCs w:val="24"/>
        </w:rPr>
        <w:t xml:space="preserve"> field name words have been separated to make them easier to read in design stage</w:t>
      </w:r>
      <w:r w:rsidRPr="4EDCBBF4" w:rsidR="0FAED968">
        <w:rPr>
          <w:b w:val="1"/>
          <w:bCs w:val="1"/>
          <w:color w:val="000000" w:themeColor="text1" w:themeTint="FF" w:themeShade="FF"/>
          <w:sz w:val="24"/>
          <w:szCs w:val="24"/>
        </w:rPr>
        <w:t>.</w:t>
      </w:r>
      <w:r w:rsidRPr="4EDCBBF4" w:rsidR="7786F418">
        <w:rPr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</w:p>
    <w:p w:rsidR="60A02692" w:rsidP="4EDCBBF4" w:rsidRDefault="60A02692" w14:paraId="10E8EF60" w14:textId="6D72EFC0">
      <w:pPr>
        <w:pStyle w:val="ListParagraph"/>
        <w:numPr>
          <w:ilvl w:val="0"/>
          <w:numId w:val="1"/>
        </w:numPr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4EDCBBF4" w:rsidR="60A02692">
        <w:rPr>
          <w:b w:val="1"/>
          <w:bCs w:val="1"/>
          <w:color w:val="000000" w:themeColor="text1" w:themeTint="FF" w:themeShade="FF"/>
          <w:sz w:val="24"/>
          <w:szCs w:val="24"/>
        </w:rPr>
        <w:t>Staff&amp;Students</w:t>
      </w:r>
      <w:r w:rsidRPr="4EDCBBF4" w:rsidR="60A02692">
        <w:rPr>
          <w:b w:val="1"/>
          <w:bCs w:val="1"/>
          <w:color w:val="000000" w:themeColor="text1" w:themeTint="FF" w:themeShade="FF"/>
          <w:sz w:val="24"/>
          <w:szCs w:val="24"/>
        </w:rPr>
        <w:t xml:space="preserve"> have been merged into a singular User Table. (Queries can be done to separate staff for di</w:t>
      </w:r>
      <w:r w:rsidRPr="4EDCBBF4" w:rsidR="6706BCF6">
        <w:rPr>
          <w:b w:val="1"/>
          <w:bCs w:val="1"/>
          <w:color w:val="000000" w:themeColor="text1" w:themeTint="FF" w:themeShade="FF"/>
          <w:sz w:val="24"/>
          <w:szCs w:val="24"/>
        </w:rPr>
        <w:t>splay on contacts page)</w:t>
      </w:r>
    </w:p>
    <w:p w:rsidR="2675B39E" w:rsidP="2675B39E" w:rsidRDefault="2675B39E" w14:paraId="4540FCB9" w14:textId="1FEFC595">
      <w:pPr>
        <w:pStyle w:val="Normal"/>
        <w:jc w:val="center"/>
        <w:rPr>
          <w:b w:val="1"/>
          <w:bCs w:val="1"/>
          <w:color w:val="000000" w:themeColor="text1" w:themeTint="FF" w:themeShade="FF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761" w:tblpY="1161"/>
        <w:tblW w:w="0" w:type="auto"/>
        <w:tblLook w:val="04A0" w:firstRow="1" w:lastRow="0" w:firstColumn="1" w:lastColumn="0" w:noHBand="0" w:noVBand="1"/>
      </w:tblPr>
      <w:tblGrid>
        <w:gridCol w:w="1787"/>
        <w:gridCol w:w="1185"/>
      </w:tblGrid>
      <w:tr w:rsidRPr="008E1019" w:rsidR="00BA1D6F" w:rsidTr="4EDCBBF4" w14:paraId="4F0606B8" w14:textId="77777777">
        <w:trPr>
          <w:trHeight w:val="514"/>
        </w:trPr>
        <w:tc>
          <w:tcPr>
            <w:tcW w:w="2972" w:type="dxa"/>
            <w:gridSpan w:val="2"/>
            <w:shd w:val="clear" w:color="auto" w:fill="AEAAAA" w:themeFill="background2" w:themeFillShade="BF"/>
            <w:tcMar/>
          </w:tcPr>
          <w:p w:rsidRPr="008E1019" w:rsidR="00BA1D6F" w:rsidP="00BA1D6F" w:rsidRDefault="00BA1D6F" w14:paraId="327BB61B" w14:textId="77777777">
            <w:pPr>
              <w:tabs>
                <w:tab w:val="left" w:pos="1620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Deliveries</w:t>
            </w:r>
          </w:p>
        </w:tc>
      </w:tr>
      <w:tr w:rsidR="00BA1D6F" w:rsidTr="4EDCBBF4" w14:paraId="652FD627" w14:textId="77777777">
        <w:trPr>
          <w:trHeight w:val="645"/>
        </w:trPr>
        <w:tc>
          <w:tcPr>
            <w:tcW w:w="1787" w:type="dxa"/>
            <w:tcMar/>
          </w:tcPr>
          <w:p w:rsidR="00BA1D6F" w:rsidP="4EDCBBF4" w:rsidRDefault="00BA1D6F" w14:paraId="353CA3AD" w14:textId="77777777">
            <w:pPr>
              <w:rPr>
                <w:u w:val="single"/>
              </w:rPr>
            </w:pPr>
            <w:r w:rsidRPr="4EDCBBF4" w:rsidR="3342ADBB">
              <w:rPr>
                <w:u w:val="single"/>
              </w:rPr>
              <w:t>Order ID</w:t>
            </w:r>
          </w:p>
        </w:tc>
        <w:tc>
          <w:tcPr>
            <w:tcW w:w="1185" w:type="dxa"/>
            <w:tcMar/>
          </w:tcPr>
          <w:p w:rsidR="00BA1D6F" w:rsidP="4EDCBBF4" w:rsidRDefault="00BA1D6F" w14:paraId="725FEDB9" w14:textId="2BE22FC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0191312">
              <w:rPr/>
              <w:t>Nvarchar</w:t>
            </w:r>
          </w:p>
        </w:tc>
      </w:tr>
      <w:tr w:rsidR="00BA1D6F" w:rsidTr="4EDCBBF4" w14:paraId="183773AF" w14:textId="77777777">
        <w:trPr>
          <w:trHeight w:val="514"/>
        </w:trPr>
        <w:tc>
          <w:tcPr>
            <w:tcW w:w="1787" w:type="dxa"/>
            <w:tcMar/>
          </w:tcPr>
          <w:p w:rsidR="00BA1D6F" w:rsidP="00BA1D6F" w:rsidRDefault="00BA1D6F" w14:paraId="7737916C" w14:textId="614A5A62">
            <w:r w:rsidR="4C435661">
              <w:rPr/>
              <w:t>New Request ID (FK)</w:t>
            </w:r>
          </w:p>
        </w:tc>
        <w:tc>
          <w:tcPr>
            <w:tcW w:w="1185" w:type="dxa"/>
            <w:tcMar/>
          </w:tcPr>
          <w:p w:rsidR="00BA1D6F" w:rsidP="4EDCBBF4" w:rsidRDefault="00BA1D6F" w14:paraId="51A452FB" w14:textId="2BE22FC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168412">
              <w:rPr/>
              <w:t>Nvarchar</w:t>
            </w:r>
          </w:p>
          <w:p w:rsidR="00BA1D6F" w:rsidP="4EDCBBF4" w:rsidRDefault="00BA1D6F" w14:paraId="29D2D4B9" w14:textId="4ABE5714">
            <w:pPr>
              <w:pStyle w:val="Normal"/>
            </w:pPr>
          </w:p>
        </w:tc>
      </w:tr>
      <w:tr w:rsidR="00BA1D6F" w:rsidTr="4EDCBBF4" w14:paraId="511C26AF" w14:textId="77777777">
        <w:trPr>
          <w:trHeight w:val="514"/>
        </w:trPr>
        <w:tc>
          <w:tcPr>
            <w:tcW w:w="1787" w:type="dxa"/>
            <w:tcMar/>
          </w:tcPr>
          <w:p w:rsidR="00BA1D6F" w:rsidP="00BA1D6F" w:rsidRDefault="00BA1D6F" w14:paraId="126F5D55" w14:textId="77777777">
            <w:r>
              <w:t>Date Delivered</w:t>
            </w:r>
          </w:p>
        </w:tc>
        <w:tc>
          <w:tcPr>
            <w:tcW w:w="1185" w:type="dxa"/>
            <w:tcMar/>
          </w:tcPr>
          <w:p w:rsidR="00BA1D6F" w:rsidP="00BA1D6F" w:rsidRDefault="00BA1D6F" w14:paraId="555C4DA9" w14:textId="77777777">
            <w:r>
              <w:t>Date</w:t>
            </w:r>
          </w:p>
        </w:tc>
      </w:tr>
      <w:tr w:rsidR="00BA1D6F" w:rsidTr="4EDCBBF4" w14:paraId="58F6B5E5" w14:textId="77777777">
        <w:trPr>
          <w:trHeight w:val="478"/>
        </w:trPr>
        <w:tc>
          <w:tcPr>
            <w:tcW w:w="1787" w:type="dxa"/>
            <w:tcMar/>
          </w:tcPr>
          <w:p w:rsidR="00BA1D6F" w:rsidP="00BA1D6F" w:rsidRDefault="00BA1D6F" w14:paraId="4004DCB1" w14:textId="77777777">
            <w:pPr>
              <w:tabs>
                <w:tab w:val="left" w:pos="1620"/>
              </w:tabs>
            </w:pPr>
            <w:r>
              <w:t>Delivered /</w:t>
            </w:r>
          </w:p>
          <w:p w:rsidR="00BA1D6F" w:rsidP="00BA1D6F" w:rsidRDefault="00BA1D6F" w14:paraId="15935955" w14:textId="77777777">
            <w:r>
              <w:t>Outstanding</w:t>
            </w:r>
          </w:p>
        </w:tc>
        <w:tc>
          <w:tcPr>
            <w:tcW w:w="1185" w:type="dxa"/>
            <w:tcMar/>
          </w:tcPr>
          <w:p w:rsidR="00BA1D6F" w:rsidP="4EDCBBF4" w:rsidRDefault="00BA1D6F" w14:paraId="50D6BBFD" w14:textId="3C3B5464">
            <w:pPr>
              <w:pStyle w:val="Normal"/>
              <w:tabs>
                <w:tab w:val="left" w:leader="none" w:pos="1620"/>
              </w:tabs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8DDDFF7">
              <w:rPr/>
              <w:t>Nvarchar</w:t>
            </w:r>
          </w:p>
        </w:tc>
      </w:tr>
      <w:tr w:rsidR="00BA1D6F" w:rsidTr="4EDCBBF4" w14:paraId="2D69E1DE" w14:textId="77777777">
        <w:trPr>
          <w:trHeight w:val="465"/>
        </w:trPr>
        <w:tc>
          <w:tcPr>
            <w:tcW w:w="1787" w:type="dxa"/>
            <w:tcMar/>
          </w:tcPr>
          <w:p w:rsidR="00BA1D6F" w:rsidP="00BA1D6F" w:rsidRDefault="00BA1D6F" w14:paraId="0BACFBFE" w14:textId="77777777">
            <w:r>
              <w:t>Notes</w:t>
            </w:r>
          </w:p>
        </w:tc>
        <w:tc>
          <w:tcPr>
            <w:tcW w:w="1185" w:type="dxa"/>
            <w:tcMar/>
          </w:tcPr>
          <w:p w:rsidR="00BA1D6F" w:rsidP="00BA1D6F" w:rsidRDefault="00BA1D6F" w14:paraId="064C0509" w14:textId="77777777">
            <w:r>
              <w:t>Nvarchar</w:t>
            </w:r>
          </w:p>
        </w:tc>
      </w:tr>
    </w:tbl>
    <w:p w:rsidR="00BA1D6F" w:rsidP="2675B39E" w:rsidRDefault="00BA1D6F" w14:paraId="680C249F" w14:textId="73B93BB7" w14:noSpellErr="1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70"/>
        <w:gridCol w:w="1920"/>
      </w:tblGrid>
      <w:tr w:rsidR="4EDCBBF4" w:rsidTr="4EDCBBF4" w14:paraId="3342AD13">
        <w:trPr>
          <w:trHeight w:val="300"/>
        </w:trPr>
        <w:tc>
          <w:tcPr>
            <w:tcW w:w="4590" w:type="dxa"/>
            <w:gridSpan w:val="2"/>
            <w:shd w:val="clear" w:color="auto" w:fill="A5A5A5" w:themeFill="accent3"/>
            <w:tcMar/>
          </w:tcPr>
          <w:p w:rsidR="1E34F464" w:rsidP="4EDCBBF4" w:rsidRDefault="1E34F464" w14:paraId="4BA1BFE5" w14:textId="3EF03972">
            <w:pPr>
              <w:pStyle w:val="Normal"/>
              <w:jc w:val="center"/>
              <w:rPr>
                <w:b w:val="1"/>
                <w:bCs w:val="1"/>
              </w:rPr>
            </w:pPr>
            <w:r w:rsidRPr="4EDCBBF4" w:rsidR="1E34F464">
              <w:rPr>
                <w:b w:val="1"/>
                <w:bCs w:val="1"/>
              </w:rPr>
              <w:t>Campus</w:t>
            </w:r>
          </w:p>
        </w:tc>
      </w:tr>
      <w:tr w:rsidR="4EDCBBF4" w:rsidTr="4EDCBBF4" w14:paraId="2236AE91">
        <w:trPr>
          <w:trHeight w:val="300"/>
        </w:trPr>
        <w:tc>
          <w:tcPr>
            <w:tcW w:w="2670" w:type="dxa"/>
            <w:tcMar/>
          </w:tcPr>
          <w:p w:rsidR="1E34F464" w:rsidP="4EDCBBF4" w:rsidRDefault="1E34F464" w14:paraId="23CCF1C0" w14:textId="1279449B">
            <w:pPr>
              <w:pStyle w:val="Normal"/>
              <w:rPr>
                <w:u w:val="single"/>
              </w:rPr>
            </w:pPr>
            <w:r w:rsidRPr="4EDCBBF4" w:rsidR="1E34F464">
              <w:rPr>
                <w:u w:val="single"/>
              </w:rPr>
              <w:t>Campus Name</w:t>
            </w:r>
          </w:p>
        </w:tc>
        <w:tc>
          <w:tcPr>
            <w:tcW w:w="1920" w:type="dxa"/>
            <w:tcMar/>
          </w:tcPr>
          <w:p w:rsidR="1E34F464" w:rsidP="4EDCBBF4" w:rsidRDefault="1E34F464" w14:paraId="0EFE1D6C" w14:textId="041A557D">
            <w:pPr>
              <w:pStyle w:val="Normal"/>
            </w:pPr>
            <w:r w:rsidR="1E34F464">
              <w:rPr/>
              <w:t>Nvarchar</w:t>
            </w:r>
          </w:p>
        </w:tc>
      </w:tr>
      <w:tr w:rsidR="4EDCBBF4" w:rsidTr="4EDCBBF4" w14:paraId="07EFDA2E">
        <w:trPr>
          <w:trHeight w:val="300"/>
        </w:trPr>
        <w:tc>
          <w:tcPr>
            <w:tcW w:w="2670" w:type="dxa"/>
            <w:tcMar/>
          </w:tcPr>
          <w:p w:rsidR="2F389752" w:rsidP="4EDCBBF4" w:rsidRDefault="2F389752" w14:paraId="6818E58A" w14:textId="7D463D99">
            <w:pPr>
              <w:pStyle w:val="Normal"/>
            </w:pPr>
            <w:r w:rsidR="2F389752">
              <w:rPr/>
              <w:t>Address</w:t>
            </w:r>
          </w:p>
        </w:tc>
        <w:tc>
          <w:tcPr>
            <w:tcW w:w="1920" w:type="dxa"/>
            <w:tcMar/>
          </w:tcPr>
          <w:p w:rsidR="2F389752" w:rsidP="4EDCBBF4" w:rsidRDefault="2F389752" w14:paraId="54E6F2F7" w14:textId="1C65D1BC">
            <w:pPr>
              <w:pStyle w:val="Normal"/>
            </w:pPr>
            <w:r w:rsidR="2F389752">
              <w:rPr/>
              <w:t>Nvarchar</w:t>
            </w:r>
          </w:p>
        </w:tc>
      </w:tr>
      <w:tr w:rsidR="4EDCBBF4" w:rsidTr="4EDCBBF4" w14:paraId="3EC47236">
        <w:trPr>
          <w:trHeight w:val="300"/>
        </w:trPr>
        <w:tc>
          <w:tcPr>
            <w:tcW w:w="2670" w:type="dxa"/>
            <w:tcMar/>
          </w:tcPr>
          <w:p w:rsidR="2F389752" w:rsidP="4EDCBBF4" w:rsidRDefault="2F389752" w14:paraId="3426F9E4" w14:textId="012902F6">
            <w:pPr>
              <w:pStyle w:val="Normal"/>
            </w:pPr>
            <w:r w:rsidR="2F389752">
              <w:rPr/>
              <w:t>Postcode</w:t>
            </w:r>
          </w:p>
        </w:tc>
        <w:tc>
          <w:tcPr>
            <w:tcW w:w="1920" w:type="dxa"/>
            <w:tcMar/>
          </w:tcPr>
          <w:p w:rsidR="2F389752" w:rsidP="4EDCBBF4" w:rsidRDefault="2F389752" w14:paraId="40CB6240" w14:textId="6A247366">
            <w:pPr>
              <w:pStyle w:val="Normal"/>
            </w:pPr>
            <w:r w:rsidR="2F389752">
              <w:rPr/>
              <w:t>Nvarchar</w:t>
            </w:r>
          </w:p>
        </w:tc>
      </w:tr>
    </w:tbl>
    <w:p w:rsidR="4EDCBBF4" w:rsidP="4EDCBBF4" w:rsidRDefault="4EDCBBF4" w14:paraId="62BBE216" w14:textId="2C4743CC">
      <w:pPr>
        <w:pStyle w:val="Normal"/>
      </w:pPr>
    </w:p>
    <w:p w:rsidR="4EDCBBF4" w:rsidP="4EDCBBF4" w:rsidRDefault="4EDCBBF4" w14:paraId="7A93E43E" w14:textId="471161C3">
      <w:pPr>
        <w:pStyle w:val="Normal"/>
      </w:pPr>
    </w:p>
    <w:tbl>
      <w:tblPr>
        <w:tblStyle w:val="TableGrid"/>
        <w:tblW w:w="4647" w:type="dxa"/>
        <w:tblLook w:val="04A0" w:firstRow="1" w:lastRow="0" w:firstColumn="1" w:lastColumn="0" w:noHBand="0" w:noVBand="1"/>
      </w:tblPr>
      <w:tblGrid>
        <w:gridCol w:w="2547"/>
        <w:gridCol w:w="2100"/>
      </w:tblGrid>
      <w:tr w:rsidR="00DF70AC" w:rsidTr="4EDCBBF4" w14:paraId="4D04AFBE" w14:textId="2387E8E7">
        <w:trPr>
          <w:trHeight w:val="514"/>
        </w:trPr>
        <w:tc>
          <w:tcPr>
            <w:tcW w:w="4647" w:type="dxa"/>
            <w:gridSpan w:val="2"/>
            <w:shd w:val="clear" w:color="auto" w:fill="AEAAAA" w:themeFill="background2" w:themeFillShade="BF"/>
            <w:tcMar/>
          </w:tcPr>
          <w:p w:rsidRPr="008E1019" w:rsidR="00DF70AC" w:rsidP="008E1019" w:rsidRDefault="00DF70AC" w14:paraId="50EDC754" w14:textId="0D95CF2C">
            <w:pPr>
              <w:jc w:val="center"/>
              <w:rPr>
                <w:b/>
                <w:bCs/>
                <w:sz w:val="28"/>
                <w:szCs w:val="28"/>
              </w:rPr>
            </w:pPr>
            <w:r w:rsidRPr="008E1019">
              <w:rPr>
                <w:b/>
                <w:bCs/>
                <w:color w:val="000000" w:themeColor="text1"/>
                <w:sz w:val="28"/>
                <w:szCs w:val="28"/>
              </w:rPr>
              <w:t>Buildings</w:t>
            </w:r>
          </w:p>
        </w:tc>
      </w:tr>
      <w:tr w:rsidR="008E1019" w:rsidTr="4EDCBBF4" w14:paraId="1820B946" w14:textId="598858BC">
        <w:trPr>
          <w:trHeight w:val="514"/>
        </w:trPr>
        <w:tc>
          <w:tcPr>
            <w:tcW w:w="2547" w:type="dxa"/>
            <w:tcMar/>
          </w:tcPr>
          <w:p w:rsidR="008E1019" w:rsidP="4EDCBBF4" w:rsidRDefault="008E1019" w14:paraId="47D6D7C7" w14:textId="148C638A">
            <w:pPr>
              <w:rPr>
                <w:u w:val="single"/>
              </w:rPr>
            </w:pPr>
            <w:r w:rsidRPr="4EDCBBF4" w:rsidR="2C85C9A9">
              <w:rPr>
                <w:u w:val="single"/>
              </w:rPr>
              <w:t xml:space="preserve">Building </w:t>
            </w:r>
            <w:r w:rsidRPr="4EDCBBF4" w:rsidR="2C1E01B5">
              <w:rPr>
                <w:u w:val="single"/>
              </w:rPr>
              <w:t>Name</w:t>
            </w:r>
          </w:p>
        </w:tc>
        <w:tc>
          <w:tcPr>
            <w:tcW w:w="2100" w:type="dxa"/>
            <w:tcMar/>
          </w:tcPr>
          <w:p w:rsidR="008E1019" w:rsidP="4EDCBBF4" w:rsidRDefault="00DF70AC" w14:paraId="5EC11510" w14:textId="5491614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E3D8457">
              <w:rPr/>
              <w:t>Nvarchar</w:t>
            </w:r>
          </w:p>
        </w:tc>
      </w:tr>
      <w:tr w:rsidR="008E1019" w:rsidTr="4EDCBBF4" w14:paraId="5E39EC31" w14:textId="028E6856">
        <w:trPr>
          <w:trHeight w:val="552"/>
        </w:trPr>
        <w:tc>
          <w:tcPr>
            <w:tcW w:w="2547" w:type="dxa"/>
            <w:tcMar/>
          </w:tcPr>
          <w:p w:rsidR="008E1019" w:rsidRDefault="008E1019" w14:paraId="4143B9C1" w14:textId="6583204D">
            <w:r>
              <w:t>Building image</w:t>
            </w:r>
          </w:p>
        </w:tc>
        <w:tc>
          <w:tcPr>
            <w:tcW w:w="2100" w:type="dxa"/>
            <w:tcMar/>
          </w:tcPr>
          <w:p w:rsidR="008E1019" w:rsidRDefault="00DF70AC" w14:paraId="2C454D30" w14:textId="0490A0EA">
            <w:r>
              <w:t>Binary</w:t>
            </w:r>
          </w:p>
        </w:tc>
      </w:tr>
      <w:tr w:rsidR="4EDCBBF4" w:rsidTr="4EDCBBF4" w14:paraId="1A1754DC">
        <w:trPr>
          <w:trHeight w:val="705"/>
        </w:trPr>
        <w:tc>
          <w:tcPr>
            <w:tcW w:w="2547" w:type="dxa"/>
            <w:tcMar/>
          </w:tcPr>
          <w:p w:rsidR="39DC35CC" w:rsidP="4EDCBBF4" w:rsidRDefault="39DC35CC" w14:paraId="354A7379" w14:textId="405694DF">
            <w:pPr>
              <w:pStyle w:val="Normal"/>
            </w:pPr>
            <w:r w:rsidR="39DC35CC">
              <w:rPr/>
              <w:t>Campus</w:t>
            </w:r>
            <w:r w:rsidR="7E0B991E">
              <w:rPr/>
              <w:t xml:space="preserve"> Name</w:t>
            </w:r>
            <w:r w:rsidR="42EE7349">
              <w:rPr/>
              <w:t xml:space="preserve"> (FK)</w:t>
            </w:r>
          </w:p>
        </w:tc>
        <w:tc>
          <w:tcPr>
            <w:tcW w:w="2100" w:type="dxa"/>
            <w:tcMar/>
          </w:tcPr>
          <w:p w:rsidR="39DC35CC" w:rsidP="4EDCBBF4" w:rsidRDefault="39DC35CC" w14:paraId="50CCBFC3" w14:textId="65082964">
            <w:pPr>
              <w:pStyle w:val="Normal"/>
            </w:pPr>
            <w:r w:rsidR="39DC35CC">
              <w:rPr/>
              <w:t>Nvarchar</w:t>
            </w:r>
          </w:p>
        </w:tc>
      </w:tr>
    </w:tbl>
    <w:p w:rsidR="008E1019" w:rsidRDefault="008E1019" w14:paraId="53CE6FED" w14:noSpellErr="1" w14:textId="7BCD17FE"/>
    <w:p w:rsidR="008E1019" w:rsidRDefault="008E1019" w14:paraId="7B8CB130" w14:textId="77777777"/>
    <w:p w:rsidR="4EDCBBF4" w:rsidP="4EDCBBF4" w:rsidRDefault="4EDCBBF4" w14:paraId="55039378" w14:textId="5E63DC69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260"/>
      </w:tblGrid>
      <w:tr w:rsidR="4EDCBBF4" w:rsidTr="4EDCBBF4" w14:paraId="2FA7EE48">
        <w:trPr>
          <w:trHeight w:val="565"/>
        </w:trPr>
        <w:tc>
          <w:tcPr>
            <w:tcW w:w="2999" w:type="dxa"/>
            <w:gridSpan w:val="2"/>
            <w:shd w:val="clear" w:color="auto" w:fill="AEAAAA" w:themeFill="background2" w:themeFillShade="BF"/>
            <w:tcMar/>
          </w:tcPr>
          <w:p w:rsidR="4EDCBBF4" w:rsidP="4EDCBBF4" w:rsidRDefault="4EDCBBF4" w14:paraId="4EDBA1CC">
            <w:pPr>
              <w:jc w:val="center"/>
              <w:rPr>
                <w:b w:val="1"/>
                <w:bCs w:val="1"/>
              </w:rPr>
            </w:pPr>
            <w:r w:rsidRPr="4EDCBBF4" w:rsidR="4EDCBBF4">
              <w:rPr>
                <w:b w:val="1"/>
                <w:bCs w:val="1"/>
              </w:rPr>
              <w:t>Forms and links</w:t>
            </w:r>
          </w:p>
        </w:tc>
      </w:tr>
      <w:tr w:rsidR="4EDCBBF4" w:rsidTr="4EDCBBF4" w14:paraId="5B699039">
        <w:trPr>
          <w:trHeight w:val="565"/>
        </w:trPr>
        <w:tc>
          <w:tcPr>
            <w:tcW w:w="1739" w:type="dxa"/>
            <w:tcMar/>
          </w:tcPr>
          <w:p w:rsidR="4EDCBBF4" w:rsidP="4EDCBBF4" w:rsidRDefault="4EDCBBF4" w14:paraId="2002DB0C">
            <w:pPr>
              <w:rPr>
                <w:u w:val="single"/>
              </w:rPr>
            </w:pPr>
            <w:r w:rsidRPr="4EDCBBF4" w:rsidR="4EDCBBF4">
              <w:rPr>
                <w:u w:val="single"/>
              </w:rPr>
              <w:t>Form ID</w:t>
            </w:r>
          </w:p>
        </w:tc>
        <w:tc>
          <w:tcPr>
            <w:tcW w:w="1260" w:type="dxa"/>
            <w:tcMar/>
          </w:tcPr>
          <w:p w:rsidR="4EDCBBF4" w:rsidP="4EDCBBF4" w:rsidRDefault="4EDCBBF4" w14:paraId="6E3873C6" w14:textId="12FBA69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EDCBBF4">
              <w:rPr/>
              <w:t>Nvarchar</w:t>
            </w:r>
          </w:p>
        </w:tc>
      </w:tr>
      <w:tr w:rsidR="4EDCBBF4" w:rsidTr="4EDCBBF4" w14:paraId="05131744">
        <w:trPr>
          <w:trHeight w:val="565"/>
        </w:trPr>
        <w:tc>
          <w:tcPr>
            <w:tcW w:w="1739" w:type="dxa"/>
            <w:tcMar/>
          </w:tcPr>
          <w:p w:rsidR="4EDCBBF4" w:rsidRDefault="4EDCBBF4" w14:paraId="2532A1BE">
            <w:r w:rsidR="4EDCBBF4">
              <w:rPr/>
              <w:t>Form name</w:t>
            </w:r>
          </w:p>
        </w:tc>
        <w:tc>
          <w:tcPr>
            <w:tcW w:w="1260" w:type="dxa"/>
            <w:tcMar/>
          </w:tcPr>
          <w:p w:rsidR="4EDCBBF4" w:rsidRDefault="4EDCBBF4" w14:paraId="08729E3F">
            <w:r w:rsidR="4EDCBBF4">
              <w:rPr/>
              <w:t>Nvarchar</w:t>
            </w:r>
          </w:p>
        </w:tc>
      </w:tr>
      <w:tr w:rsidR="4EDCBBF4" w:rsidTr="4EDCBBF4" w14:paraId="4717B6E0">
        <w:trPr>
          <w:trHeight w:val="565"/>
        </w:trPr>
        <w:tc>
          <w:tcPr>
            <w:tcW w:w="1739" w:type="dxa"/>
            <w:tcMar/>
          </w:tcPr>
          <w:p w:rsidR="4EDCBBF4" w:rsidRDefault="4EDCBBF4" w14:paraId="4ABA79AD">
            <w:r w:rsidR="4EDCBBF4">
              <w:rPr/>
              <w:t>Form type</w:t>
            </w:r>
          </w:p>
        </w:tc>
        <w:tc>
          <w:tcPr>
            <w:tcW w:w="1260" w:type="dxa"/>
            <w:tcMar/>
          </w:tcPr>
          <w:p w:rsidR="4EDCBBF4" w:rsidRDefault="4EDCBBF4" w14:paraId="1CC939F3">
            <w:r w:rsidR="4EDCBBF4">
              <w:rPr/>
              <w:t>Nvarchar</w:t>
            </w:r>
          </w:p>
        </w:tc>
      </w:tr>
      <w:tr w:rsidR="4EDCBBF4" w:rsidTr="4EDCBBF4" w14:paraId="5E60BDEE">
        <w:trPr>
          <w:trHeight w:val="565"/>
        </w:trPr>
        <w:tc>
          <w:tcPr>
            <w:tcW w:w="1739" w:type="dxa"/>
            <w:tcMar/>
          </w:tcPr>
          <w:p w:rsidR="4EDCBBF4" w:rsidRDefault="4EDCBBF4" w14:paraId="2CF03BC0">
            <w:r w:rsidR="4EDCBBF4">
              <w:rPr/>
              <w:t>URL</w:t>
            </w:r>
          </w:p>
        </w:tc>
        <w:tc>
          <w:tcPr>
            <w:tcW w:w="1260" w:type="dxa"/>
            <w:tcMar/>
          </w:tcPr>
          <w:p w:rsidR="4EDCBBF4" w:rsidRDefault="4EDCBBF4" w14:paraId="33604145">
            <w:r w:rsidR="4EDCBBF4">
              <w:rPr/>
              <w:t>Nvarchar</w:t>
            </w:r>
          </w:p>
        </w:tc>
      </w:tr>
    </w:tbl>
    <w:p w:rsidR="4EDCBBF4" w:rsidP="4EDCBBF4" w:rsidRDefault="4EDCBBF4" w14:paraId="2F341C55" w14:textId="0582C9E3">
      <w:pPr>
        <w:pStyle w:val="Normal"/>
      </w:pPr>
    </w:p>
    <w:p w:rsidR="4EDCBBF4" w:rsidP="4EDCBBF4" w:rsidRDefault="4EDCBBF4" w14:paraId="66B68C11" w14:textId="7DD22015">
      <w:pPr>
        <w:pStyle w:val="Normal"/>
      </w:pP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2160"/>
        <w:gridCol w:w="1710"/>
      </w:tblGrid>
      <w:tr w:rsidR="4EDCBBF4" w:rsidTr="4EDCBBF4" w14:paraId="0A9B217A">
        <w:trPr>
          <w:trHeight w:val="585"/>
        </w:trPr>
        <w:tc>
          <w:tcPr>
            <w:tcW w:w="3870" w:type="dxa"/>
            <w:gridSpan w:val="2"/>
            <w:shd w:val="clear" w:color="auto" w:fill="A5A5A5" w:themeFill="accent3"/>
            <w:tcMar/>
          </w:tcPr>
          <w:p w:rsidR="0DC7A09E" w:rsidP="4EDCBBF4" w:rsidRDefault="0DC7A09E" w14:paraId="2B6F7EC3" w14:textId="1C3B07E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0DC7A09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Chemicals</w:t>
            </w:r>
          </w:p>
        </w:tc>
      </w:tr>
      <w:tr w:rsidR="4EDCBBF4" w:rsidTr="4EDCBBF4" w14:paraId="48A2B262">
        <w:trPr>
          <w:trHeight w:val="435"/>
        </w:trPr>
        <w:tc>
          <w:tcPr>
            <w:tcW w:w="2160" w:type="dxa"/>
            <w:tcMar/>
          </w:tcPr>
          <w:p w:rsidR="6BCFCA71" w:rsidP="4EDCBBF4" w:rsidRDefault="6BCFCA71" w14:paraId="5D339C2C" w14:textId="490821C8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</w:rPr>
            </w:pPr>
            <w:r w:rsidRPr="4EDCBBF4" w:rsidR="6BCFC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Chemical</w:t>
            </w:r>
            <w:r w:rsidRPr="4EDCBBF4" w:rsidR="7E1D42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4EDCBBF4" w:rsidR="6BCFC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ID</w:t>
            </w:r>
          </w:p>
        </w:tc>
        <w:tc>
          <w:tcPr>
            <w:tcW w:w="1710" w:type="dxa"/>
            <w:tcMar/>
          </w:tcPr>
          <w:p w:rsidR="4331A4A7" w:rsidP="4EDCBBF4" w:rsidRDefault="4331A4A7" w14:paraId="573D9AC3" w14:textId="6D6E00D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331A4A7">
              <w:rPr/>
              <w:t>Int</w:t>
            </w:r>
          </w:p>
        </w:tc>
      </w:tr>
      <w:tr w:rsidR="4EDCBBF4" w:rsidTr="4EDCBBF4" w14:paraId="75F85418">
        <w:trPr>
          <w:trHeight w:val="435"/>
        </w:trPr>
        <w:tc>
          <w:tcPr>
            <w:tcW w:w="2160" w:type="dxa"/>
            <w:tcMar/>
          </w:tcPr>
          <w:p w:rsidR="4EDCBBF4" w:rsidP="4EDCBBF4" w:rsidRDefault="4EDCBBF4" w14:paraId="36DE553A" w14:textId="6354D7EF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Chemical</w:t>
            </w:r>
            <w:r w:rsidRPr="4EDCBBF4" w:rsidR="365B91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Name</w:t>
            </w:r>
          </w:p>
        </w:tc>
        <w:tc>
          <w:tcPr>
            <w:tcW w:w="1710" w:type="dxa"/>
            <w:tcMar/>
          </w:tcPr>
          <w:p w:rsidR="361896BC" w:rsidP="4EDCBBF4" w:rsidRDefault="361896BC" w14:paraId="7383BCFD" w14:textId="4A7478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61896BC">
              <w:rPr/>
              <w:t>Nvarchar</w:t>
            </w:r>
          </w:p>
          <w:p w:rsidR="4EDCBBF4" w:rsidP="4EDCBBF4" w:rsidRDefault="4EDCBBF4" w14:paraId="16473AF1" w14:textId="3540ED1D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4EDCBBF4" w:rsidTr="4EDCBBF4" w14:paraId="3321CF97">
        <w:trPr>
          <w:trHeight w:val="360"/>
        </w:trPr>
        <w:tc>
          <w:tcPr>
            <w:tcW w:w="2160" w:type="dxa"/>
            <w:tcMar/>
          </w:tcPr>
          <w:p w:rsidR="4EDCBBF4" w:rsidP="4EDCBBF4" w:rsidRDefault="4EDCBBF4" w14:paraId="7AAD31E6" w14:textId="61F650D6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Formula</w:t>
            </w:r>
          </w:p>
        </w:tc>
        <w:tc>
          <w:tcPr>
            <w:tcW w:w="1710" w:type="dxa"/>
            <w:tcMar/>
          </w:tcPr>
          <w:p w:rsidR="6BAC7450" w:rsidP="4EDCBBF4" w:rsidRDefault="6BAC7450" w14:paraId="613E5932" w14:textId="4A7478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AC7450">
              <w:rPr/>
              <w:t>Nvarchar</w:t>
            </w:r>
          </w:p>
          <w:p w:rsidR="4EDCBBF4" w:rsidP="4EDCBBF4" w:rsidRDefault="4EDCBBF4" w14:paraId="0715A1B0" w14:textId="36794015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4EDCBBF4" w:rsidTr="4EDCBBF4" w14:paraId="00E55712">
        <w:trPr>
          <w:trHeight w:val="360"/>
        </w:trPr>
        <w:tc>
          <w:tcPr>
            <w:tcW w:w="2160" w:type="dxa"/>
            <w:tcMar/>
          </w:tcPr>
          <w:p w:rsidR="62628225" w:rsidP="4EDCBBF4" w:rsidRDefault="62628225" w14:paraId="1A4F6606" w14:textId="246ACB87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626282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Location</w:t>
            </w:r>
          </w:p>
        </w:tc>
        <w:tc>
          <w:tcPr>
            <w:tcW w:w="1710" w:type="dxa"/>
            <w:tcMar/>
          </w:tcPr>
          <w:p w:rsidR="62628225" w:rsidP="4EDCBBF4" w:rsidRDefault="62628225" w14:paraId="1276E4BB" w14:textId="0B3460A7">
            <w:pPr>
              <w:pStyle w:val="Normal"/>
              <w:spacing w:line="259" w:lineRule="auto"/>
              <w:jc w:val="left"/>
            </w:pPr>
            <w:r w:rsidR="62628225">
              <w:rPr/>
              <w:t>Nvarchar</w:t>
            </w:r>
          </w:p>
        </w:tc>
      </w:tr>
      <w:tr w:rsidR="4EDCBBF4" w:rsidTr="4EDCBBF4" w14:paraId="5058DE6E">
        <w:trPr>
          <w:trHeight w:val="390"/>
        </w:trPr>
        <w:tc>
          <w:tcPr>
            <w:tcW w:w="2160" w:type="dxa"/>
            <w:tcMar/>
          </w:tcPr>
          <w:p w:rsidR="4EDCBBF4" w:rsidP="4EDCBBF4" w:rsidRDefault="4EDCBBF4" w14:paraId="19B90D5D" w14:textId="79BCB9D4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Units</w:t>
            </w:r>
            <w:r w:rsidRPr="4EDCBBF4" w:rsidR="7988A8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(volume, weight)</w:t>
            </w:r>
          </w:p>
        </w:tc>
        <w:tc>
          <w:tcPr>
            <w:tcW w:w="1710" w:type="dxa"/>
            <w:tcMar/>
          </w:tcPr>
          <w:p w:rsidR="7189229F" w:rsidP="4EDCBBF4" w:rsidRDefault="7189229F" w14:paraId="2F324B1E" w14:textId="4A7478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189229F">
              <w:rPr/>
              <w:t>Nvarchar</w:t>
            </w:r>
          </w:p>
          <w:p w:rsidR="4EDCBBF4" w:rsidP="4EDCBBF4" w:rsidRDefault="4EDCBBF4" w14:paraId="517FD124" w14:textId="29A8627C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4EDCBBF4" w:rsidTr="4EDCBBF4" w14:paraId="734524EF">
        <w:trPr>
          <w:trHeight w:val="375"/>
        </w:trPr>
        <w:tc>
          <w:tcPr>
            <w:tcW w:w="2160" w:type="dxa"/>
            <w:tcMar/>
          </w:tcPr>
          <w:p w:rsidR="4EDCBBF4" w:rsidP="4EDCBBF4" w:rsidRDefault="4EDCBBF4" w14:paraId="750CE547" w14:textId="63A32D77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Trigger Level</w:t>
            </w:r>
          </w:p>
        </w:tc>
        <w:tc>
          <w:tcPr>
            <w:tcW w:w="1710" w:type="dxa"/>
            <w:tcMar/>
          </w:tcPr>
          <w:p w:rsidR="095B7482" w:rsidP="4EDCBBF4" w:rsidRDefault="095B7482" w14:paraId="76C312B4" w14:textId="041CAD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EDCBBF4" w:rsidR="095B74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Double</w:t>
            </w:r>
          </w:p>
        </w:tc>
      </w:tr>
      <w:tr w:rsidR="4EDCBBF4" w:rsidTr="4EDCBBF4" w14:paraId="5BCB91F1">
        <w:trPr>
          <w:trHeight w:val="390"/>
        </w:trPr>
        <w:tc>
          <w:tcPr>
            <w:tcW w:w="2160" w:type="dxa"/>
            <w:tcMar/>
          </w:tcPr>
          <w:p w:rsidR="095B7482" w:rsidP="4EDCBBF4" w:rsidRDefault="095B7482" w14:paraId="27DA4018" w14:textId="04042807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095B74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Chemical </w:t>
            </w: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Stock</w:t>
            </w:r>
            <w:r w:rsidRPr="4EDCBBF4" w:rsidR="61E1D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Level</w:t>
            </w:r>
          </w:p>
        </w:tc>
        <w:tc>
          <w:tcPr>
            <w:tcW w:w="1710" w:type="dxa"/>
            <w:tcMar/>
          </w:tcPr>
          <w:p w:rsidR="4EDCBBF4" w:rsidP="4EDCBBF4" w:rsidRDefault="4EDCBBF4" w14:paraId="4C30B5B4" w14:textId="0B8E4EF2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Int</w:t>
            </w:r>
          </w:p>
        </w:tc>
      </w:tr>
      <w:tr w:rsidR="4EDCBBF4" w:rsidTr="4EDCBBF4" w14:paraId="39E8F71A">
        <w:trPr>
          <w:trHeight w:val="390"/>
        </w:trPr>
        <w:tc>
          <w:tcPr>
            <w:tcW w:w="2160" w:type="dxa"/>
            <w:tcMar/>
          </w:tcPr>
          <w:p w:rsidR="2B655AE1" w:rsidP="4EDCBBF4" w:rsidRDefault="2B655AE1" w14:paraId="356D129E" w14:textId="36998AEA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2B655A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Supplier</w:t>
            </w:r>
          </w:p>
        </w:tc>
        <w:tc>
          <w:tcPr>
            <w:tcW w:w="1710" w:type="dxa"/>
            <w:tcMar/>
          </w:tcPr>
          <w:p w:rsidR="2B655AE1" w:rsidP="4EDCBBF4" w:rsidRDefault="2B655AE1" w14:paraId="142DB0ED" w14:textId="6CFAEAA7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2B655A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Nvarchar</w:t>
            </w:r>
          </w:p>
        </w:tc>
      </w:tr>
      <w:tr w:rsidR="4EDCBBF4" w:rsidTr="4EDCBBF4" w14:paraId="0324D447">
        <w:trPr>
          <w:trHeight w:val="390"/>
        </w:trPr>
        <w:tc>
          <w:tcPr>
            <w:tcW w:w="2160" w:type="dxa"/>
            <w:tcMar/>
          </w:tcPr>
          <w:p w:rsidR="2B655AE1" w:rsidP="4EDCBBF4" w:rsidRDefault="2B655AE1" w14:paraId="13A2C4EA" w14:textId="205442C4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2B655A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Supplier Product Code</w:t>
            </w:r>
          </w:p>
        </w:tc>
        <w:tc>
          <w:tcPr>
            <w:tcW w:w="1710" w:type="dxa"/>
            <w:tcMar/>
          </w:tcPr>
          <w:p w:rsidR="2B655AE1" w:rsidP="4EDCBBF4" w:rsidRDefault="2B655AE1" w14:paraId="6656182B" w14:textId="7A1EE5BD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2B655A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Nvarchar</w:t>
            </w:r>
          </w:p>
        </w:tc>
      </w:tr>
      <w:tr w:rsidR="4EDCBBF4" w:rsidTr="4EDCBBF4" w14:paraId="298EC001">
        <w:trPr>
          <w:trHeight w:val="390"/>
        </w:trPr>
        <w:tc>
          <w:tcPr>
            <w:tcW w:w="2160" w:type="dxa"/>
            <w:tcMar/>
          </w:tcPr>
          <w:p w:rsidR="2B655AE1" w:rsidP="4EDCBBF4" w:rsidRDefault="2B655AE1" w14:paraId="58C93B2F" w14:textId="37A7753A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2B655A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CAS Code</w:t>
            </w:r>
          </w:p>
        </w:tc>
        <w:tc>
          <w:tcPr>
            <w:tcW w:w="1710" w:type="dxa"/>
            <w:tcMar/>
          </w:tcPr>
          <w:p w:rsidR="2B655AE1" w:rsidP="4EDCBBF4" w:rsidRDefault="2B655AE1" w14:paraId="0F1B1F7D" w14:textId="61F068F9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2B655A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Nvarchar</w:t>
            </w:r>
          </w:p>
        </w:tc>
      </w:tr>
      <w:tr w:rsidR="4EDCBBF4" w:rsidTr="4EDCBBF4" w14:paraId="09D68E95">
        <w:trPr>
          <w:trHeight w:val="390"/>
        </w:trPr>
        <w:tc>
          <w:tcPr>
            <w:tcW w:w="2160" w:type="dxa"/>
            <w:tcMar/>
          </w:tcPr>
          <w:p w:rsidR="2B655AE1" w:rsidP="4EDCBBF4" w:rsidRDefault="2B655AE1" w14:paraId="61308ADF" w14:textId="669C1FF9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2B655A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Batch Code</w:t>
            </w:r>
          </w:p>
        </w:tc>
        <w:tc>
          <w:tcPr>
            <w:tcW w:w="1710" w:type="dxa"/>
            <w:tcMar/>
          </w:tcPr>
          <w:p w:rsidR="2B655AE1" w:rsidP="4EDCBBF4" w:rsidRDefault="2B655AE1" w14:paraId="52A3F03E" w14:textId="78AEFD0D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2B655A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Nvarchar</w:t>
            </w:r>
          </w:p>
        </w:tc>
      </w:tr>
      <w:tr w:rsidR="4EDCBBF4" w:rsidTr="4EDCBBF4" w14:paraId="7E074309">
        <w:trPr>
          <w:trHeight w:val="390"/>
        </w:trPr>
        <w:tc>
          <w:tcPr>
            <w:tcW w:w="2160" w:type="dxa"/>
            <w:tcMar/>
          </w:tcPr>
          <w:p w:rsidR="2B655AE1" w:rsidP="4EDCBBF4" w:rsidRDefault="2B655AE1" w14:paraId="66337BCA" w14:textId="3A7A0BB5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2B655A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Purity/Grade</w:t>
            </w:r>
          </w:p>
        </w:tc>
        <w:tc>
          <w:tcPr>
            <w:tcW w:w="1710" w:type="dxa"/>
            <w:tcMar/>
          </w:tcPr>
          <w:p w:rsidR="2B655AE1" w:rsidP="4EDCBBF4" w:rsidRDefault="2B655AE1" w14:paraId="6457C420" w14:textId="6D688B25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2B655A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Nvarchar</w:t>
            </w:r>
          </w:p>
        </w:tc>
      </w:tr>
      <w:tr w:rsidR="4EDCBBF4" w:rsidTr="4EDCBBF4" w14:paraId="69078A83">
        <w:trPr>
          <w:trHeight w:val="405"/>
        </w:trPr>
        <w:tc>
          <w:tcPr>
            <w:tcW w:w="2160" w:type="dxa"/>
            <w:tcMar/>
          </w:tcPr>
          <w:p w:rsidR="4EDCBBF4" w:rsidP="4EDCBBF4" w:rsidRDefault="4EDCBBF4" w14:paraId="70FF8FF2" w14:textId="16F3DBF7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Hazards</w:t>
            </w:r>
          </w:p>
        </w:tc>
        <w:tc>
          <w:tcPr>
            <w:tcW w:w="1710" w:type="dxa"/>
            <w:tcMar/>
          </w:tcPr>
          <w:p w:rsidR="56454FEF" w:rsidP="4EDCBBF4" w:rsidRDefault="56454FEF" w14:paraId="5E0B5E02" w14:textId="4A7478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6454FEF">
              <w:rPr/>
              <w:t>Nvarchar</w:t>
            </w:r>
          </w:p>
          <w:p w:rsidR="4EDCBBF4" w:rsidP="4EDCBBF4" w:rsidRDefault="4EDCBBF4" w14:paraId="30C11C34" w14:textId="0BF0A383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4EDCBBF4" w:rsidTr="4EDCBBF4" w14:paraId="5511C1D0">
        <w:trPr>
          <w:trHeight w:val="330"/>
        </w:trPr>
        <w:tc>
          <w:tcPr>
            <w:tcW w:w="2160" w:type="dxa"/>
            <w:tcMar/>
          </w:tcPr>
          <w:p w:rsidR="4EDCBBF4" w:rsidP="4EDCBBF4" w:rsidRDefault="4EDCBBF4" w14:paraId="08C803C7" w14:textId="5FC932F5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Purpose</w:t>
            </w:r>
          </w:p>
        </w:tc>
        <w:tc>
          <w:tcPr>
            <w:tcW w:w="1710" w:type="dxa"/>
            <w:tcMar/>
          </w:tcPr>
          <w:p w:rsidR="293648C1" w:rsidP="4EDCBBF4" w:rsidRDefault="293648C1" w14:paraId="08D44FFF" w14:textId="4A7478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93648C1">
              <w:rPr/>
              <w:t>Nvarchar</w:t>
            </w:r>
          </w:p>
          <w:p w:rsidR="4EDCBBF4" w:rsidP="4EDCBBF4" w:rsidRDefault="4EDCBBF4" w14:paraId="0F9F0DCA" w14:textId="63D3D073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4EDCBBF4" w:rsidTr="4EDCBBF4" w14:paraId="0BDC8067">
        <w:trPr>
          <w:trHeight w:val="330"/>
        </w:trPr>
        <w:tc>
          <w:tcPr>
            <w:tcW w:w="2160" w:type="dxa"/>
            <w:tcMar/>
          </w:tcPr>
          <w:p w:rsidR="0FCFFAD6" w:rsidP="4EDCBBF4" w:rsidRDefault="0FCFFAD6" w14:paraId="22EEE3C5" w14:textId="2B719D9A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0FCFFA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Expiry</w:t>
            </w:r>
            <w:r w:rsidRPr="4EDCBBF4" w:rsidR="423CAB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4EDCBBF4" w:rsidR="0FCFFA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Date</w:t>
            </w:r>
          </w:p>
        </w:tc>
        <w:tc>
          <w:tcPr>
            <w:tcW w:w="1710" w:type="dxa"/>
            <w:tcMar/>
          </w:tcPr>
          <w:p w:rsidR="1E5A9AFE" w:rsidP="4EDCBBF4" w:rsidRDefault="1E5A9AFE" w14:paraId="4DE6CD47" w14:textId="15194DBB">
            <w:pPr>
              <w:pStyle w:val="Normal"/>
              <w:spacing w:line="259" w:lineRule="auto"/>
              <w:jc w:val="left"/>
            </w:pPr>
            <w:r w:rsidR="1E5A9AFE">
              <w:rPr/>
              <w:t>Date</w:t>
            </w:r>
          </w:p>
        </w:tc>
      </w:tr>
      <w:tr w:rsidR="4EDCBBF4" w:rsidTr="4EDCBBF4" w14:paraId="54E454FE">
        <w:trPr>
          <w:trHeight w:val="330"/>
        </w:trPr>
        <w:tc>
          <w:tcPr>
            <w:tcW w:w="2160" w:type="dxa"/>
            <w:tcMar/>
          </w:tcPr>
          <w:p w:rsidR="22CCC102" w:rsidP="4EDCBBF4" w:rsidRDefault="22CCC102" w14:paraId="3911419B" w14:textId="4920C5FA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22CCC1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Reviewed</w:t>
            </w:r>
          </w:p>
        </w:tc>
        <w:tc>
          <w:tcPr>
            <w:tcW w:w="1710" w:type="dxa"/>
            <w:tcMar/>
          </w:tcPr>
          <w:p w:rsidR="4EDCBBF4" w:rsidP="4EDCBBF4" w:rsidRDefault="4EDCBBF4" w14:paraId="1ED8ED3E" w14:textId="36DC365C">
            <w:pPr>
              <w:pStyle w:val="Normal"/>
              <w:spacing w:line="259" w:lineRule="auto"/>
              <w:jc w:val="left"/>
            </w:pPr>
          </w:p>
        </w:tc>
      </w:tr>
    </w:tbl>
    <w:p w:rsidR="4EDCBBF4" w:rsidP="4EDCBBF4" w:rsidRDefault="4EDCBBF4" w14:paraId="37FEEABC" w14:textId="26B7F9F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80"/>
        <w:gridCol w:w="1290"/>
      </w:tblGrid>
      <w:tr w:rsidR="4EDCBBF4" w:rsidTr="4EDCBBF4" w14:paraId="18BA2E23">
        <w:trPr>
          <w:trHeight w:val="300"/>
        </w:trPr>
        <w:tc>
          <w:tcPr>
            <w:tcW w:w="3570" w:type="dxa"/>
            <w:gridSpan w:val="2"/>
            <w:shd w:val="clear" w:color="auto" w:fill="A5A5A5" w:themeFill="accent3"/>
            <w:tcMar/>
          </w:tcPr>
          <w:p w:rsidR="1E5A9AFE" w:rsidP="4EDCBBF4" w:rsidRDefault="1E5A9AFE" w14:paraId="46984538" w14:textId="327C59E2">
            <w:pPr>
              <w:pStyle w:val="Normal"/>
              <w:jc w:val="center"/>
              <w:rPr>
                <w:b w:val="1"/>
                <w:bCs w:val="1"/>
              </w:rPr>
            </w:pPr>
            <w:r w:rsidRPr="4EDCBBF4" w:rsidR="1E5A9AFE">
              <w:rPr>
                <w:b w:val="1"/>
                <w:bCs w:val="1"/>
              </w:rPr>
              <w:t>RoomChemicalLink</w:t>
            </w:r>
          </w:p>
        </w:tc>
      </w:tr>
      <w:tr w:rsidR="4EDCBBF4" w:rsidTr="4EDCBBF4" w14:paraId="5CE686EB">
        <w:trPr>
          <w:trHeight w:val="300"/>
        </w:trPr>
        <w:tc>
          <w:tcPr>
            <w:tcW w:w="2280" w:type="dxa"/>
            <w:tcMar/>
          </w:tcPr>
          <w:p w:rsidR="1E5A9AFE" w:rsidP="4EDCBBF4" w:rsidRDefault="1E5A9AFE" w14:paraId="0E252192" w14:textId="65AF95EC">
            <w:pPr>
              <w:pStyle w:val="Normal"/>
            </w:pPr>
            <w:r w:rsidR="1E5A9AFE">
              <w:rPr/>
              <w:t>Room</w:t>
            </w:r>
            <w:r w:rsidR="1979F841">
              <w:rPr/>
              <w:t xml:space="preserve"> </w:t>
            </w:r>
            <w:r w:rsidR="1E5A9AFE">
              <w:rPr/>
              <w:t>Code</w:t>
            </w:r>
            <w:r w:rsidR="58FA3F8C">
              <w:rPr/>
              <w:t>(FK)</w:t>
            </w:r>
          </w:p>
        </w:tc>
        <w:tc>
          <w:tcPr>
            <w:tcW w:w="1290" w:type="dxa"/>
            <w:tcMar/>
          </w:tcPr>
          <w:p w:rsidR="1621F21E" w:rsidP="4EDCBBF4" w:rsidRDefault="1621F21E" w14:paraId="7442BACC" w14:textId="0EE239FD">
            <w:pPr>
              <w:pStyle w:val="Normal"/>
            </w:pPr>
            <w:r w:rsidR="1621F21E">
              <w:rPr/>
              <w:t>String</w:t>
            </w:r>
          </w:p>
        </w:tc>
      </w:tr>
      <w:tr w:rsidR="4EDCBBF4" w:rsidTr="4EDCBBF4" w14:paraId="01B6B98C">
        <w:trPr>
          <w:trHeight w:val="300"/>
        </w:trPr>
        <w:tc>
          <w:tcPr>
            <w:tcW w:w="2280" w:type="dxa"/>
            <w:tcMar/>
          </w:tcPr>
          <w:p w:rsidR="1E5A9AFE" w:rsidP="4EDCBBF4" w:rsidRDefault="1E5A9AFE" w14:paraId="520D6E51" w14:textId="4E05DAF6">
            <w:pPr>
              <w:pStyle w:val="Normal"/>
            </w:pPr>
            <w:r w:rsidR="1E5A9AFE">
              <w:rPr/>
              <w:t>Chemical</w:t>
            </w:r>
            <w:r w:rsidR="7C769F98">
              <w:rPr/>
              <w:t xml:space="preserve"> </w:t>
            </w:r>
            <w:r w:rsidR="1E5A9AFE">
              <w:rPr/>
              <w:t>ID</w:t>
            </w:r>
            <w:r w:rsidR="0C83973F">
              <w:rPr/>
              <w:t xml:space="preserve"> (FK)</w:t>
            </w:r>
          </w:p>
        </w:tc>
        <w:tc>
          <w:tcPr>
            <w:tcW w:w="1290" w:type="dxa"/>
            <w:tcMar/>
          </w:tcPr>
          <w:p w:rsidR="191CE9FC" w:rsidP="4EDCBBF4" w:rsidRDefault="191CE9FC" w14:paraId="5902BBFE" w14:textId="6BC4C5E7">
            <w:pPr>
              <w:pStyle w:val="Normal"/>
            </w:pPr>
            <w:r w:rsidR="191CE9FC">
              <w:rPr/>
              <w:t>Int</w:t>
            </w:r>
          </w:p>
        </w:tc>
      </w:tr>
    </w:tbl>
    <w:p w:rsidR="4EDCBBF4" w:rsidP="4EDCBBF4" w:rsidRDefault="4EDCBBF4" w14:paraId="0DF2257B" w14:textId="3A5B3E3D">
      <w:pPr>
        <w:pStyle w:val="Normal"/>
      </w:pP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2475"/>
        <w:gridCol w:w="2010"/>
      </w:tblGrid>
      <w:tr w:rsidR="4EDCBBF4" w:rsidTr="4EDCBBF4" w14:paraId="0BAE5BF0">
        <w:trPr>
          <w:trHeight w:val="585"/>
        </w:trPr>
        <w:tc>
          <w:tcPr>
            <w:tcW w:w="4485" w:type="dxa"/>
            <w:gridSpan w:val="2"/>
            <w:shd w:val="clear" w:color="auto" w:fill="A5A5A5" w:themeFill="accent3"/>
            <w:tcMar/>
          </w:tcPr>
          <w:p w:rsidR="5B58536F" w:rsidP="4EDCBBF4" w:rsidRDefault="5B58536F" w14:paraId="646CEE02" w14:textId="12A8F530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5B58536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Equipment</w:t>
            </w:r>
          </w:p>
        </w:tc>
      </w:tr>
      <w:tr w:rsidR="4EDCBBF4" w:rsidTr="4EDCBBF4" w14:paraId="69DE96D7">
        <w:trPr>
          <w:trHeight w:val="585"/>
        </w:trPr>
        <w:tc>
          <w:tcPr>
            <w:tcW w:w="2475" w:type="dxa"/>
            <w:tcMar/>
          </w:tcPr>
          <w:p w:rsidR="61B16AC5" w:rsidP="4EDCBBF4" w:rsidRDefault="61B16AC5" w14:paraId="71868A82" w14:textId="6CE3B4BA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</w:rPr>
            </w:pPr>
            <w:r w:rsidRPr="4EDCBBF4" w:rsidR="61B16A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Equipment</w:t>
            </w:r>
            <w:r w:rsidRPr="4EDCBBF4" w:rsidR="341C26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4EDCBBF4" w:rsidR="61B16A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ID</w:t>
            </w:r>
          </w:p>
        </w:tc>
        <w:tc>
          <w:tcPr>
            <w:tcW w:w="2010" w:type="dxa"/>
            <w:tcMar/>
          </w:tcPr>
          <w:p w:rsidR="05777262" w:rsidP="4EDCBBF4" w:rsidRDefault="05777262" w14:paraId="3176BDDA" w14:textId="1884316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5777262">
              <w:rPr/>
              <w:t>Int</w:t>
            </w:r>
          </w:p>
        </w:tc>
      </w:tr>
      <w:tr w:rsidR="4EDCBBF4" w:rsidTr="4EDCBBF4" w14:paraId="72B460DE">
        <w:trPr>
          <w:trHeight w:val="585"/>
        </w:trPr>
        <w:tc>
          <w:tcPr>
            <w:tcW w:w="2475" w:type="dxa"/>
            <w:tcMar/>
          </w:tcPr>
          <w:p w:rsidR="4EDCBBF4" w:rsidP="4EDCBBF4" w:rsidRDefault="4EDCBBF4" w14:paraId="20AD384E" w14:textId="021663E7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Equipment</w:t>
            </w:r>
            <w:r w:rsidRPr="4EDCBBF4" w:rsidR="3015F4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Name</w:t>
            </w:r>
          </w:p>
        </w:tc>
        <w:tc>
          <w:tcPr>
            <w:tcW w:w="2010" w:type="dxa"/>
            <w:tcMar/>
          </w:tcPr>
          <w:p w:rsidR="297A6F13" w:rsidP="4EDCBBF4" w:rsidRDefault="297A6F13" w14:paraId="701ADFA6" w14:textId="4A7478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97A6F13">
              <w:rPr/>
              <w:t>Nvarchar</w:t>
            </w:r>
          </w:p>
          <w:p w:rsidR="4EDCBBF4" w:rsidP="4EDCBBF4" w:rsidRDefault="4EDCBBF4" w14:paraId="386819C3" w14:textId="606FF60D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4EDCBBF4" w:rsidTr="4EDCBBF4" w14:paraId="141DF4E3">
        <w:trPr>
          <w:trHeight w:val="585"/>
        </w:trPr>
        <w:tc>
          <w:tcPr>
            <w:tcW w:w="2475" w:type="dxa"/>
            <w:tcMar/>
          </w:tcPr>
          <w:p w:rsidR="79205516" w:rsidP="4EDCBBF4" w:rsidRDefault="79205516" w14:paraId="5BDCD36C" w14:textId="5F4765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792055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Room</w:t>
            </w:r>
            <w:r w:rsidRPr="4EDCBBF4" w:rsidR="08DC9C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4EDCBBF4" w:rsidR="792055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Code</w:t>
            </w:r>
            <w:r w:rsidRPr="4EDCBBF4" w:rsidR="27BF6C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(</w:t>
            </w:r>
            <w:r w:rsidRPr="4EDCBBF4" w:rsidR="27BF6C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FK)</w:t>
            </w:r>
          </w:p>
        </w:tc>
        <w:tc>
          <w:tcPr>
            <w:tcW w:w="2010" w:type="dxa"/>
            <w:tcMar/>
          </w:tcPr>
          <w:p w:rsidR="70E7D7C4" w:rsidP="4EDCBBF4" w:rsidRDefault="70E7D7C4" w14:paraId="55FFDF57" w14:textId="0B0BDB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0E7D7C4">
              <w:rPr/>
              <w:t>String</w:t>
            </w:r>
          </w:p>
          <w:p w:rsidR="4EDCBBF4" w:rsidP="4EDCBBF4" w:rsidRDefault="4EDCBBF4" w14:paraId="730B1428" w14:textId="61E2A1A0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4EDCBBF4" w:rsidTr="4EDCBBF4" w14:paraId="1A25F6F9">
        <w:trPr>
          <w:trHeight w:val="585"/>
        </w:trPr>
        <w:tc>
          <w:tcPr>
            <w:tcW w:w="2475" w:type="dxa"/>
            <w:tcMar/>
          </w:tcPr>
          <w:p w:rsidR="70E7D7C4" w:rsidP="4EDCBBF4" w:rsidRDefault="70E7D7C4" w14:paraId="5557AFFF" w14:textId="20FB3F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70E7D7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Staff</w:t>
            </w:r>
            <w:r w:rsidRPr="4EDCBBF4" w:rsidR="421208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4EDCBBF4" w:rsidR="70E7D7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ID</w:t>
            </w:r>
            <w:r w:rsidRPr="4EDCBBF4" w:rsidR="61C720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(FK)</w:t>
            </w:r>
          </w:p>
        </w:tc>
        <w:tc>
          <w:tcPr>
            <w:tcW w:w="2010" w:type="dxa"/>
            <w:tcMar/>
          </w:tcPr>
          <w:p w:rsidR="70E7D7C4" w:rsidP="4EDCBBF4" w:rsidRDefault="70E7D7C4" w14:paraId="016FDB47" w14:textId="02D8D64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0E7D7C4">
              <w:rPr/>
              <w:t>Int</w:t>
            </w:r>
          </w:p>
          <w:p w:rsidR="4EDCBBF4" w:rsidP="4EDCBBF4" w:rsidRDefault="4EDCBBF4" w14:paraId="41078EE7" w14:textId="39AFE654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4EDCBBF4" w:rsidTr="4EDCBBF4" w14:paraId="74C76FF6">
        <w:trPr>
          <w:trHeight w:val="585"/>
        </w:trPr>
        <w:tc>
          <w:tcPr>
            <w:tcW w:w="2475" w:type="dxa"/>
            <w:tcMar/>
          </w:tcPr>
          <w:p w:rsidR="4EDCBBF4" w:rsidP="4EDCBBF4" w:rsidRDefault="4EDCBBF4" w14:paraId="1F4500B4" w14:textId="6761630C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General</w:t>
            </w:r>
            <w:r w:rsidRPr="4EDCBBF4" w:rsidR="69C015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Info</w:t>
            </w:r>
          </w:p>
        </w:tc>
        <w:tc>
          <w:tcPr>
            <w:tcW w:w="2010" w:type="dxa"/>
            <w:tcMar/>
          </w:tcPr>
          <w:p w:rsidR="028F20A6" w:rsidP="4EDCBBF4" w:rsidRDefault="028F20A6" w14:paraId="39917C50" w14:textId="4A7478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28F20A6">
              <w:rPr/>
              <w:t>Nvarchar</w:t>
            </w:r>
          </w:p>
          <w:p w:rsidR="4EDCBBF4" w:rsidP="4EDCBBF4" w:rsidRDefault="4EDCBBF4" w14:paraId="0A6EE7C4" w14:textId="65B9B63E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4EDCBBF4" w:rsidTr="4EDCBBF4" w14:paraId="01E2C0DE">
        <w:trPr>
          <w:trHeight w:val="585"/>
        </w:trPr>
        <w:tc>
          <w:tcPr>
            <w:tcW w:w="2475" w:type="dxa"/>
            <w:tcMar/>
          </w:tcPr>
          <w:p w:rsidR="4EDCBBF4" w:rsidP="4EDCBBF4" w:rsidRDefault="4EDCBBF4" w14:paraId="6FB95E77" w14:textId="435645EF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Documentation</w:t>
            </w:r>
            <w:r w:rsidRPr="4EDCBBF4" w:rsidR="371EA6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(Nullable)</w:t>
            </w:r>
          </w:p>
        </w:tc>
        <w:tc>
          <w:tcPr>
            <w:tcW w:w="2010" w:type="dxa"/>
            <w:tcMar/>
          </w:tcPr>
          <w:p w:rsidR="61671F36" w:rsidP="4EDCBBF4" w:rsidRDefault="61671F36" w14:paraId="6B44218E" w14:textId="5F0392E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EDCBBF4" w:rsidR="61671F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URL - Nvarchar</w:t>
            </w:r>
          </w:p>
        </w:tc>
      </w:tr>
    </w:tbl>
    <w:p w:rsidR="4EDCBBF4" w:rsidP="4EDCBBF4" w:rsidRDefault="4EDCBBF4" w14:paraId="29775571" w14:textId="4CA1671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1545"/>
      </w:tblGrid>
      <w:tr w:rsidR="4EDCBBF4" w:rsidTr="4EDCBBF4" w14:paraId="6107AC37">
        <w:trPr>
          <w:trHeight w:val="300"/>
        </w:trPr>
        <w:tc>
          <w:tcPr>
            <w:tcW w:w="3005" w:type="dxa"/>
            <w:shd w:val="clear" w:color="auto" w:fill="AEAAAA" w:themeFill="background2" w:themeFillShade="BF"/>
            <w:tcMar/>
          </w:tcPr>
          <w:p w:rsidR="53617C0A" w:rsidP="4EDCBBF4" w:rsidRDefault="53617C0A" w14:paraId="678A987F" w14:textId="08959594">
            <w:pPr>
              <w:pStyle w:val="Normal"/>
            </w:pPr>
            <w:r w:rsidR="53617C0A">
              <w:rPr/>
              <w:t>Logbook</w:t>
            </w:r>
          </w:p>
        </w:tc>
        <w:tc>
          <w:tcPr>
            <w:tcW w:w="1545" w:type="dxa"/>
            <w:shd w:val="clear" w:color="auto" w:fill="AEAAAA" w:themeFill="background2" w:themeFillShade="BF"/>
            <w:tcMar/>
          </w:tcPr>
          <w:p w:rsidR="4EDCBBF4" w:rsidP="4EDCBBF4" w:rsidRDefault="4EDCBBF4" w14:paraId="6250D9B1" w14:textId="106F0663">
            <w:pPr>
              <w:pStyle w:val="Normal"/>
            </w:pPr>
          </w:p>
        </w:tc>
      </w:tr>
      <w:tr w:rsidR="4EDCBBF4" w:rsidTr="4EDCBBF4" w14:paraId="5AB63372">
        <w:trPr>
          <w:trHeight w:val="300"/>
        </w:trPr>
        <w:tc>
          <w:tcPr>
            <w:tcW w:w="3005" w:type="dxa"/>
            <w:tcMar/>
          </w:tcPr>
          <w:p w:rsidR="53617C0A" w:rsidP="4EDCBBF4" w:rsidRDefault="53617C0A" w14:paraId="67A8195E" w14:textId="6BE73CD3">
            <w:pPr>
              <w:pStyle w:val="Normal"/>
              <w:rPr>
                <w:u w:val="single"/>
              </w:rPr>
            </w:pPr>
            <w:r w:rsidRPr="4EDCBBF4" w:rsidR="53617C0A">
              <w:rPr>
                <w:u w:val="single"/>
              </w:rPr>
              <w:t>Logbook ID</w:t>
            </w:r>
          </w:p>
        </w:tc>
        <w:tc>
          <w:tcPr>
            <w:tcW w:w="1545" w:type="dxa"/>
            <w:tcMar/>
          </w:tcPr>
          <w:p w:rsidR="1880B5F1" w:rsidP="4EDCBBF4" w:rsidRDefault="1880B5F1" w14:paraId="596982E7" w14:textId="0CF170D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880B5F1">
              <w:rPr/>
              <w:t>Int</w:t>
            </w:r>
          </w:p>
        </w:tc>
      </w:tr>
      <w:tr w:rsidR="4EDCBBF4" w:rsidTr="4EDCBBF4" w14:paraId="5E3266CB">
        <w:trPr>
          <w:trHeight w:val="300"/>
        </w:trPr>
        <w:tc>
          <w:tcPr>
            <w:tcW w:w="3005" w:type="dxa"/>
            <w:tcMar/>
          </w:tcPr>
          <w:p w:rsidR="53617C0A" w:rsidP="4EDCBBF4" w:rsidRDefault="53617C0A" w14:paraId="65D729E3" w14:textId="24BA851F">
            <w:pPr>
              <w:pStyle w:val="Normal"/>
            </w:pPr>
            <w:r w:rsidR="53617C0A">
              <w:rPr/>
              <w:t>Equipment</w:t>
            </w:r>
            <w:r w:rsidR="3E70D804">
              <w:rPr/>
              <w:t xml:space="preserve"> </w:t>
            </w:r>
            <w:r w:rsidR="109D575A">
              <w:rPr/>
              <w:t>ID</w:t>
            </w:r>
            <w:r w:rsidR="45353ACC">
              <w:rPr/>
              <w:t xml:space="preserve"> (FK)</w:t>
            </w:r>
          </w:p>
        </w:tc>
        <w:tc>
          <w:tcPr>
            <w:tcW w:w="1545" w:type="dxa"/>
            <w:tcMar/>
          </w:tcPr>
          <w:p w:rsidR="3F5B03F7" w:rsidP="4EDCBBF4" w:rsidRDefault="3F5B03F7" w14:paraId="14B96C89" w14:textId="6A54C47A">
            <w:pPr>
              <w:pStyle w:val="Normal"/>
            </w:pPr>
            <w:r w:rsidR="3F5B03F7">
              <w:rPr/>
              <w:t>Int</w:t>
            </w:r>
          </w:p>
        </w:tc>
      </w:tr>
      <w:tr w:rsidR="4EDCBBF4" w:rsidTr="4EDCBBF4" w14:paraId="775759E7">
        <w:trPr>
          <w:trHeight w:val="300"/>
        </w:trPr>
        <w:tc>
          <w:tcPr>
            <w:tcW w:w="3005" w:type="dxa"/>
            <w:tcMar/>
          </w:tcPr>
          <w:p w:rsidR="53617C0A" w:rsidP="4EDCBBF4" w:rsidRDefault="53617C0A" w14:paraId="7B532AB4" w14:textId="1FBDC6CD">
            <w:pPr>
              <w:pStyle w:val="Normal"/>
            </w:pPr>
            <w:r w:rsidR="53617C0A">
              <w:rPr/>
              <w:t>Date</w:t>
            </w:r>
          </w:p>
        </w:tc>
        <w:tc>
          <w:tcPr>
            <w:tcW w:w="1545" w:type="dxa"/>
            <w:tcMar/>
          </w:tcPr>
          <w:p w:rsidR="53617C0A" w:rsidP="4EDCBBF4" w:rsidRDefault="53617C0A" w14:paraId="7029E718" w14:textId="5F7A8EC1">
            <w:pPr>
              <w:pStyle w:val="Normal"/>
            </w:pPr>
            <w:r w:rsidR="53617C0A">
              <w:rPr/>
              <w:t>Date</w:t>
            </w:r>
          </w:p>
        </w:tc>
      </w:tr>
      <w:tr w:rsidR="4EDCBBF4" w:rsidTr="4EDCBBF4" w14:paraId="2F5D8A0D">
        <w:trPr>
          <w:trHeight w:val="300"/>
        </w:trPr>
        <w:tc>
          <w:tcPr>
            <w:tcW w:w="3005" w:type="dxa"/>
            <w:tcMar/>
          </w:tcPr>
          <w:p w:rsidR="53617C0A" w:rsidP="4EDCBBF4" w:rsidRDefault="53617C0A" w14:paraId="406CCF6F" w14:textId="50EA8989">
            <w:pPr>
              <w:pStyle w:val="Normal"/>
            </w:pPr>
            <w:r w:rsidR="53617C0A">
              <w:rPr/>
              <w:t>User</w:t>
            </w:r>
            <w:r w:rsidR="44D66937">
              <w:rPr/>
              <w:t xml:space="preserve"> </w:t>
            </w:r>
            <w:r w:rsidR="53617C0A">
              <w:rPr/>
              <w:t>ID</w:t>
            </w:r>
          </w:p>
        </w:tc>
        <w:tc>
          <w:tcPr>
            <w:tcW w:w="1545" w:type="dxa"/>
            <w:tcMar/>
          </w:tcPr>
          <w:p w:rsidR="0077B55D" w:rsidP="4EDCBBF4" w:rsidRDefault="0077B55D" w14:paraId="19BE4E40" w14:textId="35F3C0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077B55D">
              <w:rPr/>
              <w:t>Nvarchar</w:t>
            </w:r>
          </w:p>
        </w:tc>
      </w:tr>
      <w:tr w:rsidR="4EDCBBF4" w:rsidTr="4EDCBBF4" w14:paraId="5FFCCCCA">
        <w:trPr>
          <w:trHeight w:val="300"/>
        </w:trPr>
        <w:tc>
          <w:tcPr>
            <w:tcW w:w="3005" w:type="dxa"/>
            <w:tcMar/>
          </w:tcPr>
          <w:p w:rsidR="18E84B8B" w:rsidP="4EDCBBF4" w:rsidRDefault="18E84B8B" w14:paraId="521A7AB0" w14:textId="725CC4C0">
            <w:pPr>
              <w:pStyle w:val="Normal"/>
            </w:pPr>
            <w:r w:rsidR="18E84B8B">
              <w:rPr/>
              <w:t>Comment</w:t>
            </w:r>
          </w:p>
        </w:tc>
        <w:tc>
          <w:tcPr>
            <w:tcW w:w="1545" w:type="dxa"/>
            <w:tcMar/>
          </w:tcPr>
          <w:p w:rsidR="3BFBB3ED" w:rsidP="4EDCBBF4" w:rsidRDefault="3BFBB3ED" w14:paraId="6684932A" w14:textId="70A63E2F">
            <w:pPr>
              <w:pStyle w:val="Normal"/>
            </w:pPr>
            <w:r w:rsidR="3BFBB3ED">
              <w:rPr/>
              <w:t>Nvarchar</w:t>
            </w:r>
          </w:p>
        </w:tc>
      </w:tr>
    </w:tbl>
    <w:p w:rsidR="4EDCBBF4" w:rsidP="4EDCBBF4" w:rsidRDefault="4EDCBBF4" w14:paraId="567E2CF0" w14:textId="32FA692F">
      <w:pPr>
        <w:pStyle w:val="Normal"/>
      </w:pP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515"/>
        <w:gridCol w:w="1665"/>
      </w:tblGrid>
      <w:tr w:rsidR="4EDCBBF4" w:rsidTr="4EDCBBF4" w14:paraId="25A9BCB4">
        <w:trPr>
          <w:trHeight w:val="585"/>
        </w:trPr>
        <w:tc>
          <w:tcPr>
            <w:tcW w:w="3180" w:type="dxa"/>
            <w:gridSpan w:val="2"/>
            <w:shd w:val="clear" w:color="auto" w:fill="A5A5A5" w:themeFill="accent3"/>
            <w:tcMar/>
          </w:tcPr>
          <w:p w:rsidR="7605ED39" w:rsidP="4EDCBBF4" w:rsidRDefault="7605ED39" w14:paraId="69ABA38E" w14:textId="734583B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7605ED3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User</w:t>
            </w:r>
          </w:p>
        </w:tc>
      </w:tr>
      <w:tr w:rsidR="4EDCBBF4" w:rsidTr="4EDCBBF4" w14:paraId="77819147">
        <w:trPr>
          <w:trHeight w:val="585"/>
        </w:trPr>
        <w:tc>
          <w:tcPr>
            <w:tcW w:w="1515" w:type="dxa"/>
            <w:tcMar/>
          </w:tcPr>
          <w:p w:rsidR="7605ED39" w:rsidP="4EDCBBF4" w:rsidRDefault="7605ED39" w14:paraId="34D4F179" w14:textId="02AC1CD3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7605ED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Email</w:t>
            </w:r>
          </w:p>
        </w:tc>
        <w:tc>
          <w:tcPr>
            <w:tcW w:w="1665" w:type="dxa"/>
            <w:tcMar/>
          </w:tcPr>
          <w:p w:rsidR="7605ED39" w:rsidP="4EDCBBF4" w:rsidRDefault="7605ED39" w14:paraId="309F49A5" w14:textId="52522B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605ED39">
              <w:rPr/>
              <w:t>Nvarchar</w:t>
            </w:r>
          </w:p>
        </w:tc>
      </w:tr>
      <w:tr w:rsidR="4EDCBBF4" w:rsidTr="4EDCBBF4" w14:paraId="48AA454B">
        <w:trPr>
          <w:trHeight w:val="585"/>
        </w:trPr>
        <w:tc>
          <w:tcPr>
            <w:tcW w:w="1515" w:type="dxa"/>
            <w:tcMar/>
          </w:tcPr>
          <w:p w:rsidR="2F9FCB93" w:rsidP="4EDCBBF4" w:rsidRDefault="2F9FCB93" w14:paraId="3F42F283" w14:textId="5E827D9B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2F9FCB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First</w:t>
            </w:r>
            <w:r w:rsidRPr="4EDCBBF4" w:rsidR="027665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4EDCBBF4" w:rsidR="2F9FCB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Name</w:t>
            </w:r>
          </w:p>
        </w:tc>
        <w:tc>
          <w:tcPr>
            <w:tcW w:w="1665" w:type="dxa"/>
            <w:tcMar/>
          </w:tcPr>
          <w:p w:rsidR="25602DF9" w:rsidP="4EDCBBF4" w:rsidRDefault="25602DF9" w14:paraId="5F2F8B16" w14:textId="75D64A0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25602D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Nvarchar</w:t>
            </w:r>
          </w:p>
        </w:tc>
      </w:tr>
      <w:tr w:rsidR="4EDCBBF4" w:rsidTr="4EDCBBF4" w14:paraId="12652214">
        <w:trPr>
          <w:trHeight w:val="585"/>
        </w:trPr>
        <w:tc>
          <w:tcPr>
            <w:tcW w:w="1515" w:type="dxa"/>
            <w:tcMar/>
          </w:tcPr>
          <w:p w:rsidR="596C151C" w:rsidP="4EDCBBF4" w:rsidRDefault="596C151C" w14:paraId="1E1CE166" w14:textId="4AF041D3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596C15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Surname</w:t>
            </w:r>
          </w:p>
        </w:tc>
        <w:tc>
          <w:tcPr>
            <w:tcW w:w="1665" w:type="dxa"/>
            <w:tcMar/>
          </w:tcPr>
          <w:p w:rsidR="6652B019" w:rsidP="4EDCBBF4" w:rsidRDefault="6652B019" w14:paraId="5FA79755" w14:textId="0362BE1B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6652B0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Nvarchar</w:t>
            </w:r>
          </w:p>
        </w:tc>
      </w:tr>
      <w:tr w:rsidR="4EDCBBF4" w:rsidTr="4EDCBBF4" w14:paraId="3366E319">
        <w:trPr>
          <w:trHeight w:val="585"/>
        </w:trPr>
        <w:tc>
          <w:tcPr>
            <w:tcW w:w="1515" w:type="dxa"/>
            <w:tcMar/>
          </w:tcPr>
          <w:p w:rsidR="4EDCBBF4" w:rsidP="4EDCBBF4" w:rsidRDefault="4EDCBBF4" w14:paraId="478DA639" w14:textId="5D31C9A8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Role</w:t>
            </w:r>
          </w:p>
        </w:tc>
        <w:tc>
          <w:tcPr>
            <w:tcW w:w="1665" w:type="dxa"/>
            <w:tcMar/>
          </w:tcPr>
          <w:p w:rsidR="2D4019CC" w:rsidP="4EDCBBF4" w:rsidRDefault="2D4019CC" w14:paraId="21C0A936" w14:textId="11487B60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2D4019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Nvarchar</w:t>
            </w:r>
          </w:p>
        </w:tc>
      </w:tr>
      <w:tr w:rsidR="4EDCBBF4" w:rsidTr="4EDCBBF4" w14:paraId="35E7E5E8">
        <w:trPr>
          <w:trHeight w:val="585"/>
        </w:trPr>
        <w:tc>
          <w:tcPr>
            <w:tcW w:w="1515" w:type="dxa"/>
            <w:tcMar/>
          </w:tcPr>
          <w:p w:rsidR="4EDCBBF4" w:rsidP="4EDCBBF4" w:rsidRDefault="4EDCBBF4" w14:paraId="7D3E3165" w14:textId="5D068328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Picture</w:t>
            </w:r>
          </w:p>
        </w:tc>
        <w:tc>
          <w:tcPr>
            <w:tcW w:w="1665" w:type="dxa"/>
            <w:tcMar/>
          </w:tcPr>
          <w:p w:rsidR="4EDCBBF4" w:rsidP="4EDCBBF4" w:rsidRDefault="4EDCBBF4" w14:paraId="22AD8A19" w14:textId="7928F921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Binary</w:t>
            </w:r>
          </w:p>
        </w:tc>
      </w:tr>
    </w:tbl>
    <w:p w:rsidR="4EDCBBF4" w:rsidP="4EDCBBF4" w:rsidRDefault="4EDCBBF4" w14:paraId="4334A169" w14:textId="5575BDA5">
      <w:pPr>
        <w:pStyle w:val="Normal"/>
      </w:pP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2280"/>
        <w:gridCol w:w="1590"/>
      </w:tblGrid>
      <w:tr w:rsidR="4EDCBBF4" w:rsidTr="4EDCBBF4" w14:paraId="052F82E8">
        <w:trPr>
          <w:trHeight w:val="765"/>
        </w:trPr>
        <w:tc>
          <w:tcPr>
            <w:tcW w:w="3870" w:type="dxa"/>
            <w:gridSpan w:val="2"/>
            <w:shd w:val="clear" w:color="auto" w:fill="A5A5A5" w:themeFill="accent3"/>
            <w:tcMar/>
          </w:tcPr>
          <w:p w:rsidR="79D833F4" w:rsidP="4EDCBBF4" w:rsidRDefault="79D833F4" w14:paraId="4C005BB4" w14:textId="08D9541C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79D833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Existing Resource</w:t>
            </w:r>
          </w:p>
        </w:tc>
      </w:tr>
      <w:tr w:rsidR="4EDCBBF4" w:rsidTr="4EDCBBF4" w14:paraId="73B66D0E">
        <w:trPr>
          <w:trHeight w:val="585"/>
        </w:trPr>
        <w:tc>
          <w:tcPr>
            <w:tcW w:w="2280" w:type="dxa"/>
            <w:tcMar/>
          </w:tcPr>
          <w:p w:rsidR="6077192E" w:rsidP="4EDCBBF4" w:rsidRDefault="6077192E" w14:paraId="68BF54A6" w14:textId="6245FA41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60771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Existing</w:t>
            </w:r>
            <w:r w:rsidRPr="4EDCBBF4" w:rsidR="326436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4EDCBBF4" w:rsidR="60771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Request</w:t>
            </w:r>
            <w:r w:rsidRPr="4EDCBBF4" w:rsidR="3E3AD7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4EDCBBF4" w:rsidR="60771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ID</w:t>
            </w:r>
          </w:p>
        </w:tc>
        <w:tc>
          <w:tcPr>
            <w:tcW w:w="1590" w:type="dxa"/>
            <w:tcMar/>
          </w:tcPr>
          <w:p w:rsidR="6077192E" w:rsidP="4EDCBBF4" w:rsidRDefault="6077192E" w14:paraId="22EC1E03" w14:textId="6F202110">
            <w:pPr>
              <w:pStyle w:val="Normal"/>
              <w:spacing w:line="259" w:lineRule="auto"/>
              <w:jc w:val="left"/>
            </w:pPr>
            <w:r w:rsidR="6077192E">
              <w:rPr/>
              <w:t>Int</w:t>
            </w:r>
          </w:p>
        </w:tc>
      </w:tr>
      <w:tr w:rsidR="4EDCBBF4" w:rsidTr="4EDCBBF4" w14:paraId="4700E778">
        <w:trPr>
          <w:trHeight w:val="585"/>
        </w:trPr>
        <w:tc>
          <w:tcPr>
            <w:tcW w:w="2280" w:type="dxa"/>
            <w:tcMar/>
          </w:tcPr>
          <w:p w:rsidR="1365F218" w:rsidP="4EDCBBF4" w:rsidRDefault="1365F218" w14:paraId="75F7959B" w14:textId="7807B0A0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1365F2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User</w:t>
            </w:r>
            <w:ins w:author="KEHINDE  GBOLADE" w:date="2023-04-26T17:07:24.802Z" w:id="627105908">
              <w:r w:rsidRPr="4EDCBBF4" w:rsidR="29E73939">
                <w:rPr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color w:val="000000" w:themeColor="text1" w:themeTint="FF" w:themeShade="FF"/>
                  <w:sz w:val="24"/>
                  <w:szCs w:val="24"/>
                  <w:u w:val="none"/>
                </w:rPr>
                <w:t xml:space="preserve"> </w:t>
              </w:r>
            </w:ins>
            <w:r w:rsidRPr="4EDCBBF4" w:rsidR="1365F2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ID</w:t>
            </w:r>
            <w:r w:rsidRPr="4EDCBBF4" w:rsidR="1D4DF8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4EDCBBF4" w:rsidR="21FB41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(Email) </w:t>
            </w:r>
            <w:r w:rsidRPr="4EDCBBF4" w:rsidR="1D4DF8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(FK)</w:t>
            </w:r>
          </w:p>
          <w:p w:rsidR="4EDCBBF4" w:rsidP="4EDCBBF4" w:rsidRDefault="4EDCBBF4" w14:paraId="4985B56F" w14:textId="2C2D6D5F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590" w:type="dxa"/>
            <w:tcMar/>
          </w:tcPr>
          <w:p w:rsidR="1365F218" w:rsidP="4EDCBBF4" w:rsidRDefault="1365F218" w14:paraId="1F6A4E25" w14:textId="4A7478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365F218">
              <w:rPr/>
              <w:t>Nvarchar</w:t>
            </w:r>
          </w:p>
          <w:p w:rsidR="4EDCBBF4" w:rsidP="4EDCBBF4" w:rsidRDefault="4EDCBBF4" w14:paraId="6DFC8D1C" w14:textId="122A84C2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4EDCBBF4" w:rsidTr="4EDCBBF4" w14:paraId="07BD28DD">
        <w:trPr>
          <w:trHeight w:val="585"/>
        </w:trPr>
        <w:tc>
          <w:tcPr>
            <w:tcW w:w="2280" w:type="dxa"/>
            <w:tcMar/>
          </w:tcPr>
          <w:p w:rsidR="79D3C322" w:rsidP="4EDCBBF4" w:rsidRDefault="79D3C322" w14:paraId="3D26C24D" w14:textId="7809E1FF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79D3C3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Requester</w:t>
            </w:r>
            <w:ins w:author="KEHINDE  GBOLADE" w:date="2023-04-26T17:07:29.695Z" w:id="2021715201">
              <w:r w:rsidRPr="4EDCBBF4" w:rsidR="3F3C4344">
                <w:rPr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color w:val="000000" w:themeColor="text1" w:themeTint="FF" w:themeShade="FF"/>
                  <w:sz w:val="24"/>
                  <w:szCs w:val="24"/>
                  <w:u w:val="none"/>
                </w:rPr>
                <w:t xml:space="preserve"> </w:t>
              </w:r>
            </w:ins>
            <w:r w:rsidRPr="4EDCBBF4" w:rsidR="394689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</w:t>
            </w:r>
            <w:r w:rsidRPr="4EDCBBF4" w:rsidR="394689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ame</w:t>
            </w:r>
          </w:p>
        </w:tc>
        <w:tc>
          <w:tcPr>
            <w:tcW w:w="1590" w:type="dxa"/>
            <w:tcMar/>
          </w:tcPr>
          <w:p w:rsidR="60736457" w:rsidP="4EDCBBF4" w:rsidRDefault="60736457" w14:paraId="4B47B541" w14:textId="2BE22FC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0736457">
              <w:rPr/>
              <w:t>Nvarchar</w:t>
            </w:r>
          </w:p>
          <w:p w:rsidR="4EDCBBF4" w:rsidP="4EDCBBF4" w:rsidRDefault="4EDCBBF4" w14:paraId="7281C36F" w14:textId="53F4432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4EDCBBF4" w:rsidTr="4EDCBBF4" w14:paraId="21D3F48B">
        <w:trPr>
          <w:trHeight w:val="585"/>
        </w:trPr>
        <w:tc>
          <w:tcPr>
            <w:tcW w:w="2280" w:type="dxa"/>
            <w:tcMar/>
          </w:tcPr>
          <w:p w:rsidR="4EDCBBF4" w:rsidP="4EDCBBF4" w:rsidRDefault="4EDCBBF4" w14:paraId="72FD16B0" w14:textId="0B7E2B99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Chemical</w:t>
            </w:r>
            <w:ins w:author="KEHINDE  GBOLADE" w:date="2023-04-26T17:07:31.24Z" w:id="998070012">
              <w:r w:rsidRPr="4EDCBBF4" w:rsidR="0A8344F9">
                <w:rPr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color w:val="000000" w:themeColor="text1" w:themeTint="FF" w:themeShade="FF"/>
                  <w:sz w:val="24"/>
                  <w:szCs w:val="24"/>
                  <w:u w:val="none"/>
                </w:rPr>
                <w:t xml:space="preserve"> </w:t>
              </w:r>
            </w:ins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ID</w:t>
            </w:r>
            <w:r w:rsidRPr="4EDCBBF4" w:rsidR="1F20D3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(FK)</w:t>
            </w:r>
          </w:p>
        </w:tc>
        <w:tc>
          <w:tcPr>
            <w:tcW w:w="1590" w:type="dxa"/>
            <w:tcMar/>
          </w:tcPr>
          <w:p w:rsidR="1663D78B" w:rsidP="4EDCBBF4" w:rsidRDefault="1663D78B" w14:paraId="75AF0E82" w14:textId="713EBC0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663D78B">
              <w:rPr/>
              <w:t>Int</w:t>
            </w:r>
          </w:p>
        </w:tc>
      </w:tr>
      <w:tr w:rsidR="4EDCBBF4" w:rsidTr="4EDCBBF4" w14:paraId="123859EA">
        <w:trPr>
          <w:trHeight w:val="585"/>
        </w:trPr>
        <w:tc>
          <w:tcPr>
            <w:tcW w:w="2280" w:type="dxa"/>
            <w:tcMar/>
          </w:tcPr>
          <w:p w:rsidR="4EDCBBF4" w:rsidP="4EDCBBF4" w:rsidRDefault="4EDCBBF4" w14:paraId="38605FA7" w14:textId="331B927E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Equipment</w:t>
            </w:r>
            <w:ins w:author="KEHINDE  GBOLADE" w:date="2023-04-26T17:07:32.726Z" w:id="1653060571">
              <w:r w:rsidRPr="4EDCBBF4" w:rsidR="130117B9">
                <w:rPr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color w:val="000000" w:themeColor="text1" w:themeTint="FF" w:themeShade="FF"/>
                  <w:sz w:val="24"/>
                  <w:szCs w:val="24"/>
                  <w:u w:val="none"/>
                </w:rPr>
                <w:t xml:space="preserve"> </w:t>
              </w:r>
            </w:ins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ID</w:t>
            </w:r>
            <w:r w:rsidRPr="4EDCBBF4" w:rsidR="00E68B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(FK)</w:t>
            </w:r>
          </w:p>
        </w:tc>
        <w:tc>
          <w:tcPr>
            <w:tcW w:w="1590" w:type="dxa"/>
            <w:tcMar/>
          </w:tcPr>
          <w:p w:rsidR="5E83E25C" w:rsidP="4EDCBBF4" w:rsidRDefault="5E83E25C" w14:paraId="32C20A09" w14:textId="4712DA6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E83E25C">
              <w:rPr/>
              <w:t>Int</w:t>
            </w:r>
          </w:p>
        </w:tc>
      </w:tr>
      <w:tr w:rsidR="4EDCBBF4" w:rsidTr="4EDCBBF4" w14:paraId="10341A48">
        <w:trPr>
          <w:trHeight w:val="585"/>
        </w:trPr>
        <w:tc>
          <w:tcPr>
            <w:tcW w:w="2280" w:type="dxa"/>
            <w:tcMar/>
          </w:tcPr>
          <w:p w:rsidR="4EDCBBF4" w:rsidP="4EDCBBF4" w:rsidRDefault="4EDCBBF4" w14:paraId="0381875A" w14:textId="05BEF0F7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Staff</w:t>
            </w:r>
            <w:r w:rsidRPr="4EDCBBF4" w:rsidR="63BC11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ID</w:t>
            </w:r>
            <w:r w:rsidRPr="4EDCBBF4" w:rsidR="63BC11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(FK)</w:t>
            </w:r>
          </w:p>
        </w:tc>
        <w:tc>
          <w:tcPr>
            <w:tcW w:w="1590" w:type="dxa"/>
            <w:tcMar/>
          </w:tcPr>
          <w:p w:rsidR="5D9F6F92" w:rsidP="4EDCBBF4" w:rsidRDefault="5D9F6F92" w14:paraId="0263BDC1" w14:textId="6B3120BF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5D9F6F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Nv</w:t>
            </w:r>
            <w:r w:rsidRPr="4EDCBBF4" w:rsidR="1CE046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archar</w:t>
            </w:r>
          </w:p>
        </w:tc>
      </w:tr>
      <w:tr w:rsidR="4EDCBBF4" w:rsidTr="4EDCBBF4" w14:paraId="288F3D55">
        <w:trPr>
          <w:trHeight w:val="585"/>
        </w:trPr>
        <w:tc>
          <w:tcPr>
            <w:tcW w:w="2280" w:type="dxa"/>
            <w:tcMar/>
          </w:tcPr>
          <w:p w:rsidR="2CD3B377" w:rsidP="4EDCBBF4" w:rsidRDefault="2CD3B377" w14:paraId="286FC9C3" w14:textId="4BC6FDC4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2CD3B3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  <w:rPrChange w:author="KEHINDE  GBOLADE" w:date="2023-04-26T17:07:46.994Z" w:id="1862250726">
                  <w:rPr>
                    <w:rFonts w:ascii="Calibri" w:hAnsi="Calibri" w:eastAsia="Calibri" w:cs="Calibri"/>
                    <w:b w:val="0"/>
                    <w:bCs w:val="0"/>
                    <w:i w:val="0"/>
                    <w:iCs w:val="0"/>
                    <w:strike w:val="0"/>
                    <w:dstrike w:val="0"/>
                    <w:color w:val="000000" w:themeColor="text1" w:themeTint="FF" w:themeShade="FF"/>
                    <w:sz w:val="24"/>
                    <w:szCs w:val="24"/>
                    <w:u w:val="none"/>
                  </w:rPr>
                </w:rPrChange>
              </w:rPr>
              <w:t>Chem</w:t>
            </w:r>
            <w:r w:rsidRPr="4EDCBBF4" w:rsidR="3F785D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ical</w:t>
            </w:r>
            <w:r w:rsidRPr="4EDCBBF4" w:rsidR="6025EA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</w:t>
            </w: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  <w:rPrChange w:author="KEHINDE  GBOLADE" w:date="2023-04-26T17:07:46.995Z" w:id="2141054371">
                  <w:rPr>
                    <w:rFonts w:ascii="Calibri" w:hAnsi="Calibri" w:eastAsia="Calibri" w:cs="Calibri"/>
                    <w:b w:val="0"/>
                    <w:bCs w:val="0"/>
                    <w:i w:val="0"/>
                    <w:iCs w:val="0"/>
                    <w:strike w:val="0"/>
                    <w:dstrike w:val="0"/>
                    <w:color w:val="000000" w:themeColor="text1" w:themeTint="FF" w:themeShade="FF"/>
                    <w:sz w:val="24"/>
                    <w:szCs w:val="24"/>
                    <w:u w:val="none"/>
                  </w:rPr>
                </w:rPrChange>
              </w:rPr>
              <w:t>Quantity</w:t>
            </w:r>
          </w:p>
        </w:tc>
        <w:tc>
          <w:tcPr>
            <w:tcW w:w="1590" w:type="dxa"/>
            <w:tcMar/>
          </w:tcPr>
          <w:p w:rsidR="4EDCBBF4" w:rsidP="4EDCBBF4" w:rsidRDefault="4EDCBBF4" w14:paraId="2555D17C" w14:textId="0BF524D9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Int </w:t>
            </w:r>
          </w:p>
        </w:tc>
      </w:tr>
      <w:tr w:rsidR="4EDCBBF4" w:rsidTr="4EDCBBF4" w14:paraId="6EB002FD">
        <w:trPr>
          <w:trHeight w:val="585"/>
        </w:trPr>
        <w:tc>
          <w:tcPr>
            <w:tcW w:w="2280" w:type="dxa"/>
            <w:tcMar/>
          </w:tcPr>
          <w:p w:rsidR="0B387FF8" w:rsidP="4EDCBBF4" w:rsidRDefault="0B387FF8" w14:paraId="303C5237" w14:textId="40DB9F66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0B387F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Equip</w:t>
            </w:r>
            <w:r w:rsidRPr="4EDCBBF4" w:rsidR="0A68AB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ment</w:t>
            </w:r>
            <w:r w:rsidRPr="4EDCBBF4" w:rsidR="404F54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4EDCBBF4" w:rsidR="0B387F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Quantity</w:t>
            </w:r>
          </w:p>
        </w:tc>
        <w:tc>
          <w:tcPr>
            <w:tcW w:w="1590" w:type="dxa"/>
            <w:tcMar/>
          </w:tcPr>
          <w:p w:rsidR="0B387FF8" w:rsidP="4EDCBBF4" w:rsidRDefault="0B387FF8" w14:paraId="46967138" w14:textId="3D45035D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0B387F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Int</w:t>
            </w:r>
          </w:p>
        </w:tc>
      </w:tr>
      <w:tr w:rsidR="4EDCBBF4" w:rsidTr="4EDCBBF4" w14:paraId="79C55C83">
        <w:trPr>
          <w:trHeight w:val="585"/>
        </w:trPr>
        <w:tc>
          <w:tcPr>
            <w:tcW w:w="2280" w:type="dxa"/>
            <w:tcMar/>
          </w:tcPr>
          <w:p w:rsidR="4EDCBBF4" w:rsidP="4EDCBBF4" w:rsidRDefault="4EDCBBF4" w14:paraId="111D8EEB" w14:textId="696E29B8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Staff</w:t>
            </w:r>
            <w:r w:rsidRPr="4EDCBBF4" w:rsidR="0AB14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Time</w:t>
            </w:r>
            <w:r w:rsidRPr="4EDCBBF4" w:rsidR="6FD02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Required</w:t>
            </w:r>
            <w:r w:rsidRPr="4EDCBBF4" w:rsidR="1D97E0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1590" w:type="dxa"/>
            <w:tcMar/>
          </w:tcPr>
          <w:p w:rsidR="1D97E0CB" w:rsidP="4EDCBBF4" w:rsidRDefault="1D97E0CB" w14:paraId="69655CAB" w14:textId="7F071AFE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1D97E0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Double (check if time should be in hours (int) only)</w:t>
            </w:r>
          </w:p>
        </w:tc>
      </w:tr>
    </w:tbl>
    <w:p w:rsidR="4EDCBBF4" w:rsidP="4EDCBBF4" w:rsidRDefault="4EDCBBF4" w14:paraId="7E0CA79D" w14:textId="570CB55E">
      <w:pPr>
        <w:pStyle w:val="Normal"/>
      </w:pP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3075"/>
        <w:gridCol w:w="1335"/>
      </w:tblGrid>
      <w:tr w:rsidR="4EDCBBF4" w:rsidTr="4EDCBBF4" w14:paraId="2AD09991">
        <w:trPr>
          <w:trHeight w:val="585"/>
        </w:trPr>
        <w:tc>
          <w:tcPr>
            <w:tcW w:w="4410" w:type="dxa"/>
            <w:gridSpan w:val="2"/>
            <w:shd w:val="clear" w:color="auto" w:fill="A5A5A5" w:themeFill="accent3"/>
            <w:tcMar/>
          </w:tcPr>
          <w:p w:rsidR="5B0F1CF6" w:rsidP="4EDCBBF4" w:rsidRDefault="5B0F1CF6" w14:paraId="4A5EBF34" w14:textId="37AC7EA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5B0F1CF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New Request</w:t>
            </w:r>
          </w:p>
        </w:tc>
      </w:tr>
      <w:tr w:rsidR="4EDCBBF4" w:rsidTr="4EDCBBF4" w14:paraId="7AF500A8">
        <w:trPr>
          <w:trHeight w:val="585"/>
        </w:trPr>
        <w:tc>
          <w:tcPr>
            <w:tcW w:w="3075" w:type="dxa"/>
            <w:tcMar/>
          </w:tcPr>
          <w:p w:rsidR="5CD2C2B5" w:rsidP="4EDCBBF4" w:rsidRDefault="5CD2C2B5" w14:paraId="0B443F06" w14:textId="4F1E2674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</w:rPr>
            </w:pPr>
            <w:r w:rsidRPr="4EDCBBF4" w:rsidR="5CD2C2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New Request </w:t>
            </w:r>
            <w:r w:rsidRPr="4EDCBBF4" w:rsidR="3A2DA4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ID</w:t>
            </w:r>
          </w:p>
        </w:tc>
        <w:tc>
          <w:tcPr>
            <w:tcW w:w="1335" w:type="dxa"/>
            <w:tcMar/>
          </w:tcPr>
          <w:p w:rsidR="71116D42" w:rsidP="4EDCBBF4" w:rsidRDefault="71116D42" w14:paraId="6C5A28C4" w14:textId="18A319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1116D42">
              <w:rPr/>
              <w:t>Nvarchar</w:t>
            </w:r>
          </w:p>
        </w:tc>
      </w:tr>
      <w:tr w:rsidR="4EDCBBF4" w:rsidTr="4EDCBBF4" w14:paraId="23B0AE89">
        <w:trPr>
          <w:trHeight w:val="585"/>
        </w:trPr>
        <w:tc>
          <w:tcPr>
            <w:tcW w:w="3075" w:type="dxa"/>
            <w:tcMar/>
          </w:tcPr>
          <w:p w:rsidR="7F148020" w:rsidP="4EDCBBF4" w:rsidRDefault="7F148020" w14:paraId="3DBFCAA0" w14:textId="17A6746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7F1480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Email (FK)</w:t>
            </w:r>
          </w:p>
        </w:tc>
        <w:tc>
          <w:tcPr>
            <w:tcW w:w="1335" w:type="dxa"/>
            <w:tcMar/>
          </w:tcPr>
          <w:p w:rsidR="707328F6" w:rsidP="4EDCBBF4" w:rsidRDefault="707328F6" w14:paraId="7D444F06" w14:textId="6C5C5D0B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707328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Nv</w:t>
            </w: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archar</w:t>
            </w:r>
          </w:p>
        </w:tc>
      </w:tr>
      <w:tr w:rsidR="4EDCBBF4" w:rsidTr="4EDCBBF4" w14:paraId="6B32A863">
        <w:trPr>
          <w:trHeight w:val="585"/>
        </w:trPr>
        <w:tc>
          <w:tcPr>
            <w:tcW w:w="3075" w:type="dxa"/>
            <w:tcMar/>
          </w:tcPr>
          <w:p w:rsidR="1A499C02" w:rsidP="4EDCBBF4" w:rsidRDefault="1A499C02" w14:paraId="6699B91F" w14:textId="6AA5C14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1A499C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Item</w:t>
            </w:r>
            <w:r w:rsidRPr="4EDCBBF4" w:rsidR="00A1A3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4EDCBBF4" w:rsidR="1A499C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Code</w:t>
            </w:r>
            <w:r w:rsidRPr="4EDCBBF4" w:rsidR="558C46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(FK)</w:t>
            </w:r>
          </w:p>
        </w:tc>
        <w:tc>
          <w:tcPr>
            <w:tcW w:w="1335" w:type="dxa"/>
            <w:tcMar/>
          </w:tcPr>
          <w:p w:rsidR="4D465425" w:rsidP="4EDCBBF4" w:rsidRDefault="4D465425" w14:paraId="24FA30CA" w14:textId="60A104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D465425">
              <w:rPr/>
              <w:t>Int</w:t>
            </w:r>
          </w:p>
        </w:tc>
      </w:tr>
      <w:tr w:rsidR="4EDCBBF4" w:rsidTr="4EDCBBF4" w14:paraId="2D042319">
        <w:trPr>
          <w:trHeight w:val="465"/>
        </w:trPr>
        <w:tc>
          <w:tcPr>
            <w:tcW w:w="3075" w:type="dxa"/>
            <w:tcMar/>
          </w:tcPr>
          <w:p w:rsidR="4EDCBBF4" w:rsidP="4EDCBBF4" w:rsidRDefault="4EDCBBF4" w14:paraId="185604E2" w14:textId="550FBDCA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Quantity</w:t>
            </w:r>
          </w:p>
        </w:tc>
        <w:tc>
          <w:tcPr>
            <w:tcW w:w="1335" w:type="dxa"/>
            <w:tcMar/>
          </w:tcPr>
          <w:p w:rsidR="4EDCBBF4" w:rsidP="4EDCBBF4" w:rsidRDefault="4EDCBBF4" w14:paraId="627F1BDD" w14:textId="605A0005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Int </w:t>
            </w:r>
          </w:p>
        </w:tc>
      </w:tr>
      <w:tr w:rsidR="4EDCBBF4" w:rsidTr="4EDCBBF4" w14:paraId="406E2C6E">
        <w:trPr>
          <w:trHeight w:val="585"/>
        </w:trPr>
        <w:tc>
          <w:tcPr>
            <w:tcW w:w="3075" w:type="dxa"/>
            <w:tcMar/>
          </w:tcPr>
          <w:p w:rsidR="4EDCBBF4" w:rsidP="4EDCBBF4" w:rsidRDefault="4EDCBBF4" w14:paraId="28EB7640" w14:textId="0D95DC4A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Total</w:t>
            </w:r>
            <w:r w:rsidRPr="4EDCBBF4" w:rsidR="3D6C4F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Price</w:t>
            </w:r>
          </w:p>
        </w:tc>
        <w:tc>
          <w:tcPr>
            <w:tcW w:w="1335" w:type="dxa"/>
            <w:tcMar/>
          </w:tcPr>
          <w:p w:rsidR="4F29ED08" w:rsidP="4EDCBBF4" w:rsidRDefault="4F29ED08" w14:paraId="69812AD1" w14:textId="49DD6D06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4F29ED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Double</w:t>
            </w:r>
          </w:p>
        </w:tc>
      </w:tr>
      <w:tr w:rsidR="4EDCBBF4" w:rsidTr="4EDCBBF4" w14:paraId="4653A756">
        <w:trPr>
          <w:trHeight w:val="585"/>
        </w:trPr>
        <w:tc>
          <w:tcPr>
            <w:tcW w:w="3075" w:type="dxa"/>
            <w:tcMar/>
          </w:tcPr>
          <w:p w:rsidR="4EDCBBF4" w:rsidP="4EDCBBF4" w:rsidRDefault="4EDCBBF4" w14:paraId="2EC8FF0D" w14:textId="1E17D6BE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Budget</w:t>
            </w:r>
            <w:r w:rsidRPr="4EDCBBF4" w:rsidR="7FF7E2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code</w:t>
            </w:r>
          </w:p>
        </w:tc>
        <w:tc>
          <w:tcPr>
            <w:tcW w:w="1335" w:type="dxa"/>
            <w:tcMar/>
          </w:tcPr>
          <w:p w:rsidR="4EDCBBF4" w:rsidP="4EDCBBF4" w:rsidRDefault="4EDCBBF4" w14:paraId="07326CAE" w14:textId="11436A13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Int</w:t>
            </w:r>
          </w:p>
        </w:tc>
      </w:tr>
      <w:tr w:rsidR="4EDCBBF4" w:rsidTr="4EDCBBF4" w14:paraId="5DFEB0B7">
        <w:trPr>
          <w:trHeight w:val="585"/>
        </w:trPr>
        <w:tc>
          <w:tcPr>
            <w:tcW w:w="3075" w:type="dxa"/>
            <w:tcMar/>
          </w:tcPr>
          <w:p w:rsidR="4EDCBBF4" w:rsidP="4EDCBBF4" w:rsidRDefault="4EDCBBF4" w14:paraId="60F1501B" w14:textId="5F2616C5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Deliver</w:t>
            </w:r>
            <w:r w:rsidRPr="4EDCBBF4" w:rsidR="203BA9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Site</w:t>
            </w:r>
          </w:p>
        </w:tc>
        <w:tc>
          <w:tcPr>
            <w:tcW w:w="1335" w:type="dxa"/>
            <w:tcMar/>
          </w:tcPr>
          <w:p w:rsidR="50AB6B36" w:rsidP="4EDCBBF4" w:rsidRDefault="50AB6B36" w14:paraId="3FC57F46" w14:textId="50329936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50AB6B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Nv</w:t>
            </w: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archar</w:t>
            </w:r>
          </w:p>
        </w:tc>
      </w:tr>
      <w:tr w:rsidR="4EDCBBF4" w:rsidTr="4EDCBBF4" w14:paraId="029D2233">
        <w:trPr>
          <w:trHeight w:val="585"/>
        </w:trPr>
        <w:tc>
          <w:tcPr>
            <w:tcW w:w="3075" w:type="dxa"/>
            <w:tcMar/>
          </w:tcPr>
          <w:p w:rsidR="4EDCBBF4" w:rsidP="4EDCBBF4" w:rsidRDefault="4EDCBBF4" w14:paraId="626A1899" w14:textId="3E3DCDEF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Date</w:t>
            </w:r>
          </w:p>
        </w:tc>
        <w:tc>
          <w:tcPr>
            <w:tcW w:w="1335" w:type="dxa"/>
            <w:tcMar/>
          </w:tcPr>
          <w:p w:rsidR="4EDCBBF4" w:rsidP="4EDCBBF4" w:rsidRDefault="4EDCBBF4" w14:paraId="7E36C0FC" w14:textId="727F10E6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Date</w:t>
            </w:r>
          </w:p>
        </w:tc>
      </w:tr>
      <w:tr w:rsidR="4EDCBBF4" w:rsidTr="4EDCBBF4" w14:paraId="3D5F74C4">
        <w:trPr>
          <w:trHeight w:val="765"/>
        </w:trPr>
        <w:tc>
          <w:tcPr>
            <w:tcW w:w="3075" w:type="dxa"/>
            <w:tcMar/>
          </w:tcPr>
          <w:p w:rsidR="4EDCBBF4" w:rsidP="4EDCBBF4" w:rsidRDefault="4EDCBBF4" w14:paraId="699C6705" w14:textId="7A7E666D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Web</w:t>
            </w:r>
            <w:r w:rsidRPr="4EDCBBF4" w:rsidR="26E692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Link</w:t>
            </w:r>
            <w:r w:rsidRPr="4EDCBBF4" w:rsidR="78FA6D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/ Item URL</w:t>
            </w:r>
          </w:p>
        </w:tc>
        <w:tc>
          <w:tcPr>
            <w:tcW w:w="1335" w:type="dxa"/>
            <w:tcMar/>
          </w:tcPr>
          <w:p w:rsidR="3CB5DD01" w:rsidP="4EDCBBF4" w:rsidRDefault="3CB5DD01" w14:paraId="37D5C5B5" w14:textId="755F6693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3CB5DD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Nv</w:t>
            </w: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archar</w:t>
            </w:r>
          </w:p>
        </w:tc>
      </w:tr>
      <w:tr w:rsidR="4EDCBBF4" w:rsidTr="4EDCBBF4" w14:paraId="03A63079">
        <w:trPr>
          <w:trHeight w:val="585"/>
        </w:trPr>
        <w:tc>
          <w:tcPr>
            <w:tcW w:w="3075" w:type="dxa"/>
            <w:tcMar/>
          </w:tcPr>
          <w:p w:rsidR="32CA39E2" w:rsidP="4EDCBBF4" w:rsidRDefault="32CA39E2" w14:paraId="00320EC4" w14:textId="1F3CAD5A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32CA39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COSHH</w:t>
            </w:r>
            <w:r w:rsidRPr="4EDCBBF4" w:rsidR="2E1839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Assessment</w:t>
            </w:r>
            <w:r w:rsidRPr="4EDCBBF4" w:rsidR="14BD55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Required</w:t>
            </w:r>
            <w:r w:rsidRPr="4EDCBBF4" w:rsidR="4EDCB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?</w:t>
            </w:r>
          </w:p>
        </w:tc>
        <w:tc>
          <w:tcPr>
            <w:tcW w:w="1335" w:type="dxa"/>
            <w:tcMar/>
          </w:tcPr>
          <w:p w:rsidR="0B9F3E6D" w:rsidP="4EDCBBF4" w:rsidRDefault="0B9F3E6D" w14:paraId="600AA8DC" w14:textId="335D4CA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EDCBBF4" w:rsidR="0B9F3E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Nvarchar</w:t>
            </w:r>
          </w:p>
        </w:tc>
      </w:tr>
      <w:tr w:rsidR="4EDCBBF4" w:rsidTr="4EDCBBF4" w14:paraId="07928767">
        <w:trPr>
          <w:trHeight w:val="495"/>
        </w:trPr>
        <w:tc>
          <w:tcPr>
            <w:tcW w:w="3075" w:type="dxa"/>
            <w:tcMar/>
          </w:tcPr>
          <w:p w:rsidR="16147CFB" w:rsidP="4EDCBBF4" w:rsidRDefault="16147CFB" w14:paraId="4EC0AB40" w14:textId="1EAECA61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16147C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Request acc</w:t>
            </w:r>
            <w:r w:rsidRPr="4EDCBBF4" w:rsidR="732283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epted / rejected</w:t>
            </w:r>
          </w:p>
        </w:tc>
        <w:tc>
          <w:tcPr>
            <w:tcW w:w="1335" w:type="dxa"/>
            <w:tcMar/>
          </w:tcPr>
          <w:p w:rsidR="47009E8B" w:rsidP="4EDCBBF4" w:rsidRDefault="47009E8B" w14:paraId="4F54A100" w14:textId="335D4CA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EDCBBF4" w:rsidR="47009E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Nvarchar</w:t>
            </w:r>
          </w:p>
          <w:p w:rsidR="4EDCBBF4" w:rsidP="4EDCBBF4" w:rsidRDefault="4EDCBBF4" w14:paraId="152CF46B" w14:textId="25EFAFA2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4EDCBBF4" w:rsidTr="4EDCBBF4" w14:paraId="0EF82DB0">
        <w:trPr>
          <w:trHeight w:val="495"/>
        </w:trPr>
        <w:tc>
          <w:tcPr>
            <w:tcW w:w="3075" w:type="dxa"/>
            <w:tcMar/>
          </w:tcPr>
          <w:p w:rsidR="3C25354E" w:rsidP="4EDCBBF4" w:rsidRDefault="3C25354E" w14:paraId="2F23A5C5" w14:textId="0DC6C6CE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3C2535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Rejected Comment (</w:t>
            </w:r>
            <w:r w:rsidRPr="4EDCBBF4" w:rsidR="478E4A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</w:t>
            </w:r>
            <w:r w:rsidRPr="4EDCBBF4" w:rsidR="3C2535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ull</w:t>
            </w:r>
            <w:r w:rsidRPr="4EDCBBF4" w:rsidR="3C3F0E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able</w:t>
            </w:r>
            <w:r w:rsidRPr="4EDCBBF4" w:rsidR="3C2535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)</w:t>
            </w:r>
          </w:p>
        </w:tc>
        <w:tc>
          <w:tcPr>
            <w:tcW w:w="1335" w:type="dxa"/>
            <w:tcMar/>
          </w:tcPr>
          <w:p w:rsidR="3C25354E" w:rsidP="4EDCBBF4" w:rsidRDefault="3C25354E" w14:paraId="670D0282" w14:textId="59749DC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DCBBF4" w:rsidR="3C2535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Nvarchar</w:t>
            </w:r>
          </w:p>
        </w:tc>
      </w:tr>
    </w:tbl>
    <w:p w:rsidR="4EDCBBF4" w:rsidP="4EDCBBF4" w:rsidRDefault="4EDCBBF4" w14:paraId="7C0ECA68" w14:textId="4C9C41F4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15"/>
        <w:gridCol w:w="1815"/>
      </w:tblGrid>
      <w:tr w:rsidR="4EDCBBF4" w:rsidTr="4EDCBBF4" w14:paraId="647551BC">
        <w:trPr>
          <w:trHeight w:val="300"/>
        </w:trPr>
        <w:tc>
          <w:tcPr>
            <w:tcW w:w="4230" w:type="dxa"/>
            <w:gridSpan w:val="2"/>
            <w:shd w:val="clear" w:color="auto" w:fill="A5A5A5" w:themeFill="accent3"/>
            <w:tcMar/>
          </w:tcPr>
          <w:p w:rsidR="08BB5D83" w:rsidP="4EDCBBF4" w:rsidRDefault="08BB5D83" w14:paraId="386F7AFB" w14:textId="5DB25647">
            <w:pPr>
              <w:pStyle w:val="Normal"/>
              <w:jc w:val="center"/>
            </w:pPr>
            <w:r w:rsidRPr="4EDCBBF4" w:rsidR="08BB5D83">
              <w:rPr>
                <w:b w:val="1"/>
                <w:bCs w:val="1"/>
              </w:rPr>
              <w:t>Items</w:t>
            </w:r>
          </w:p>
        </w:tc>
      </w:tr>
      <w:tr w:rsidR="4EDCBBF4" w:rsidTr="4EDCBBF4" w14:paraId="25ED5A9F">
        <w:trPr>
          <w:trHeight w:val="300"/>
        </w:trPr>
        <w:tc>
          <w:tcPr>
            <w:tcW w:w="2415" w:type="dxa"/>
            <w:tcMar/>
          </w:tcPr>
          <w:p w:rsidR="08BB5D83" w:rsidP="4EDCBBF4" w:rsidRDefault="08BB5D83" w14:paraId="5A5B8291" w14:textId="168D344F">
            <w:pPr>
              <w:pStyle w:val="Normal"/>
              <w:rPr>
                <w:u w:val="single"/>
              </w:rPr>
            </w:pPr>
            <w:r w:rsidRPr="4EDCBBF4" w:rsidR="08BB5D83">
              <w:rPr>
                <w:u w:val="single"/>
              </w:rPr>
              <w:t>Item</w:t>
            </w:r>
            <w:r w:rsidRPr="4EDCBBF4" w:rsidR="323212A4">
              <w:rPr>
                <w:u w:val="single"/>
              </w:rPr>
              <w:t xml:space="preserve"> </w:t>
            </w:r>
            <w:r w:rsidRPr="4EDCBBF4" w:rsidR="08BB5D83">
              <w:rPr>
                <w:u w:val="single"/>
              </w:rPr>
              <w:t>Code</w:t>
            </w:r>
          </w:p>
        </w:tc>
        <w:tc>
          <w:tcPr>
            <w:tcW w:w="1815" w:type="dxa"/>
            <w:tcMar/>
          </w:tcPr>
          <w:p w:rsidR="08BB5D83" w:rsidP="4EDCBBF4" w:rsidRDefault="08BB5D83" w14:paraId="6591E73B" w14:textId="7C316A8F">
            <w:pPr>
              <w:pStyle w:val="Normal"/>
            </w:pPr>
            <w:r w:rsidR="08BB5D83">
              <w:rPr/>
              <w:t>Int</w:t>
            </w:r>
          </w:p>
        </w:tc>
      </w:tr>
      <w:tr w:rsidR="4EDCBBF4" w:rsidTr="4EDCBBF4" w14:paraId="6CC7BE5A">
        <w:trPr>
          <w:trHeight w:val="300"/>
        </w:trPr>
        <w:tc>
          <w:tcPr>
            <w:tcW w:w="2415" w:type="dxa"/>
            <w:tcMar/>
          </w:tcPr>
          <w:p w:rsidR="08BB5D83" w:rsidP="4EDCBBF4" w:rsidRDefault="08BB5D83" w14:paraId="5BD306C8" w14:textId="6C7ABF44">
            <w:pPr>
              <w:pStyle w:val="Normal"/>
            </w:pPr>
            <w:r w:rsidR="08BB5D83">
              <w:rPr/>
              <w:t>Item</w:t>
            </w:r>
            <w:r w:rsidR="04CCBAD0">
              <w:rPr/>
              <w:t xml:space="preserve"> </w:t>
            </w:r>
            <w:r w:rsidR="08BB5D83">
              <w:rPr/>
              <w:t>Description</w:t>
            </w:r>
          </w:p>
        </w:tc>
        <w:tc>
          <w:tcPr>
            <w:tcW w:w="1815" w:type="dxa"/>
            <w:tcMar/>
          </w:tcPr>
          <w:p w:rsidR="222ADBF2" w:rsidP="4EDCBBF4" w:rsidRDefault="222ADBF2" w14:paraId="11DF1F60" w14:textId="6E11DD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22ADBF2">
              <w:rPr/>
              <w:t>Nvarchar</w:t>
            </w:r>
          </w:p>
        </w:tc>
      </w:tr>
      <w:tr w:rsidR="4EDCBBF4" w:rsidTr="4EDCBBF4" w14:paraId="32D00FF8">
        <w:trPr>
          <w:trHeight w:val="300"/>
        </w:trPr>
        <w:tc>
          <w:tcPr>
            <w:tcW w:w="2415" w:type="dxa"/>
            <w:tcMar/>
          </w:tcPr>
          <w:p w:rsidR="08BB5D83" w:rsidP="4EDCBBF4" w:rsidRDefault="08BB5D83" w14:paraId="5BAAE723" w14:textId="78CDD4D2">
            <w:pPr>
              <w:pStyle w:val="Normal"/>
            </w:pPr>
            <w:r w:rsidR="08BB5D83">
              <w:rPr/>
              <w:t>Cost</w:t>
            </w:r>
          </w:p>
        </w:tc>
        <w:tc>
          <w:tcPr>
            <w:tcW w:w="1815" w:type="dxa"/>
            <w:tcMar/>
          </w:tcPr>
          <w:p w:rsidR="1A1AF2CE" w:rsidP="4EDCBBF4" w:rsidRDefault="1A1AF2CE" w14:paraId="08D2AF86" w14:textId="165329AF">
            <w:pPr>
              <w:pStyle w:val="Normal"/>
            </w:pPr>
            <w:r w:rsidR="1A1AF2CE">
              <w:rPr/>
              <w:t>Double</w:t>
            </w:r>
          </w:p>
        </w:tc>
      </w:tr>
      <w:tr w:rsidR="4EDCBBF4" w:rsidTr="4EDCBBF4" w14:paraId="011E41B0">
        <w:trPr>
          <w:trHeight w:val="300"/>
        </w:trPr>
        <w:tc>
          <w:tcPr>
            <w:tcW w:w="2415" w:type="dxa"/>
            <w:tcMar/>
          </w:tcPr>
          <w:p w:rsidR="380D5199" w:rsidP="4EDCBBF4" w:rsidRDefault="380D5199" w14:paraId="73805CED" w14:textId="65799F63">
            <w:pPr>
              <w:pStyle w:val="Normal"/>
            </w:pPr>
            <w:r w:rsidR="380D5199">
              <w:rPr/>
              <w:t>Supplier</w:t>
            </w:r>
            <w:r w:rsidR="1ECACFF0">
              <w:rPr/>
              <w:t xml:space="preserve"> </w:t>
            </w:r>
            <w:r w:rsidR="380D5199">
              <w:rPr/>
              <w:t>I</w:t>
            </w:r>
            <w:r w:rsidR="380D5199">
              <w:rPr/>
              <w:t>D</w:t>
            </w:r>
            <w:r w:rsidR="7ACA1A7F">
              <w:rPr/>
              <w:t xml:space="preserve"> (FK)</w:t>
            </w:r>
          </w:p>
        </w:tc>
        <w:tc>
          <w:tcPr>
            <w:tcW w:w="1815" w:type="dxa"/>
            <w:tcMar/>
          </w:tcPr>
          <w:p w:rsidR="59FADB41" w:rsidP="4EDCBBF4" w:rsidRDefault="59FADB41" w14:paraId="4D2A1068" w14:textId="15CC104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9FADB41">
              <w:rPr/>
              <w:t>Int</w:t>
            </w:r>
          </w:p>
        </w:tc>
      </w:tr>
    </w:tbl>
    <w:p w:rsidR="4EDCBBF4" w:rsidP="4EDCBBF4" w:rsidRDefault="4EDCBBF4" w14:paraId="57D6317D" w14:textId="0A2A2A5B">
      <w:pPr>
        <w:pStyle w:val="Normal"/>
      </w:pPr>
    </w:p>
    <w:p w:rsidR="4EDCBBF4" w:rsidP="4EDCBBF4" w:rsidRDefault="4EDCBBF4" w14:paraId="43FAA95E" w14:textId="1620385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70"/>
        <w:gridCol w:w="1800"/>
      </w:tblGrid>
      <w:tr w:rsidR="4EDCBBF4" w:rsidTr="4EDCBBF4" w14:paraId="534B1D33">
        <w:trPr>
          <w:trHeight w:val="300"/>
        </w:trPr>
        <w:tc>
          <w:tcPr>
            <w:tcW w:w="4170" w:type="dxa"/>
            <w:gridSpan w:val="2"/>
            <w:shd w:val="clear" w:color="auto" w:fill="AEAAAA" w:themeFill="background2" w:themeFillShade="BF"/>
            <w:tcMar/>
          </w:tcPr>
          <w:p w:rsidR="061A1261" w:rsidP="4EDCBBF4" w:rsidRDefault="061A1261" w14:paraId="7E3BBAD8" w14:textId="337E4BC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4EDCBBF4" w:rsidR="061A1261">
              <w:rPr>
                <w:b w:val="1"/>
                <w:bCs w:val="1"/>
              </w:rPr>
              <w:t>Room</w:t>
            </w:r>
          </w:p>
        </w:tc>
      </w:tr>
      <w:tr w:rsidR="4EDCBBF4" w:rsidTr="4EDCBBF4" w14:paraId="005B296F">
        <w:trPr>
          <w:trHeight w:val="300"/>
        </w:trPr>
        <w:tc>
          <w:tcPr>
            <w:tcW w:w="2370" w:type="dxa"/>
            <w:tcMar/>
          </w:tcPr>
          <w:p w:rsidR="061A1261" w:rsidP="4EDCBBF4" w:rsidRDefault="061A1261" w14:paraId="79760F3A" w14:textId="3A8A8EC4">
            <w:pPr>
              <w:pStyle w:val="Normal"/>
              <w:rPr>
                <w:u w:val="single"/>
              </w:rPr>
            </w:pPr>
            <w:r w:rsidRPr="4EDCBBF4" w:rsidR="061A1261">
              <w:rPr>
                <w:u w:val="single"/>
              </w:rPr>
              <w:t>Room</w:t>
            </w:r>
            <w:r w:rsidRPr="4EDCBBF4" w:rsidR="45551645">
              <w:rPr>
                <w:u w:val="single"/>
              </w:rPr>
              <w:t xml:space="preserve"> </w:t>
            </w:r>
            <w:r w:rsidRPr="4EDCBBF4" w:rsidR="061A1261">
              <w:rPr>
                <w:u w:val="single"/>
              </w:rPr>
              <w:t>Code</w:t>
            </w:r>
          </w:p>
        </w:tc>
        <w:tc>
          <w:tcPr>
            <w:tcW w:w="1800" w:type="dxa"/>
            <w:tcMar/>
          </w:tcPr>
          <w:p w:rsidR="28F72C6C" w:rsidP="4EDCBBF4" w:rsidRDefault="28F72C6C" w14:paraId="0E359398" w14:textId="249E4C5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8F72C6C">
              <w:rPr/>
              <w:t>Nvarchar</w:t>
            </w:r>
          </w:p>
        </w:tc>
      </w:tr>
      <w:tr w:rsidR="4EDCBBF4" w:rsidTr="4EDCBBF4" w14:paraId="78B4E257">
        <w:trPr>
          <w:trHeight w:val="300"/>
        </w:trPr>
        <w:tc>
          <w:tcPr>
            <w:tcW w:w="2370" w:type="dxa"/>
            <w:tcMar/>
          </w:tcPr>
          <w:p w:rsidR="6D769DA3" w:rsidP="4EDCBBF4" w:rsidRDefault="6D769DA3" w14:paraId="45D8AE65" w14:textId="79231BF9">
            <w:pPr>
              <w:pStyle w:val="Normal"/>
            </w:pPr>
            <w:r w:rsidR="6D769DA3">
              <w:rPr/>
              <w:t>Room</w:t>
            </w:r>
            <w:r w:rsidR="424D35AC">
              <w:rPr/>
              <w:t xml:space="preserve"> </w:t>
            </w:r>
            <w:r w:rsidR="3A64692E">
              <w:rPr/>
              <w:t>N</w:t>
            </w:r>
            <w:r w:rsidR="3A64692E">
              <w:rPr/>
              <w:t>ame</w:t>
            </w:r>
          </w:p>
        </w:tc>
        <w:tc>
          <w:tcPr>
            <w:tcW w:w="1800" w:type="dxa"/>
            <w:tcMar/>
          </w:tcPr>
          <w:p w:rsidR="3A64692E" w:rsidP="4EDCBBF4" w:rsidRDefault="3A64692E" w14:paraId="3745EAF9" w14:textId="2239E9A9">
            <w:pPr>
              <w:pStyle w:val="Normal"/>
            </w:pPr>
            <w:r w:rsidR="3A64692E">
              <w:rPr/>
              <w:t>Nvarchar</w:t>
            </w:r>
          </w:p>
        </w:tc>
      </w:tr>
      <w:tr w:rsidR="4EDCBBF4" w:rsidTr="4EDCBBF4" w14:paraId="6AC16D24">
        <w:trPr>
          <w:trHeight w:val="300"/>
        </w:trPr>
        <w:tc>
          <w:tcPr>
            <w:tcW w:w="2370" w:type="dxa"/>
            <w:tcMar/>
          </w:tcPr>
          <w:p w:rsidR="5E5C445A" w:rsidP="4EDCBBF4" w:rsidRDefault="5E5C445A" w14:paraId="10DBCCC5" w14:textId="0B4741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E5C445A">
              <w:rPr/>
              <w:t xml:space="preserve">Floor </w:t>
            </w:r>
            <w:r w:rsidR="5E5C445A">
              <w:rPr/>
              <w:t>ID</w:t>
            </w:r>
            <w:r w:rsidR="2348BF45">
              <w:rPr/>
              <w:t>(</w:t>
            </w:r>
            <w:r w:rsidR="2348BF45">
              <w:rPr/>
              <w:t>FK)</w:t>
            </w:r>
          </w:p>
        </w:tc>
        <w:tc>
          <w:tcPr>
            <w:tcW w:w="1800" w:type="dxa"/>
            <w:tcMar/>
          </w:tcPr>
          <w:p w:rsidR="59C85EE3" w:rsidP="4EDCBBF4" w:rsidRDefault="59C85EE3" w14:paraId="35745226" w14:textId="01F020C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9C85EE3">
              <w:rPr/>
              <w:t>Nvarchar</w:t>
            </w:r>
          </w:p>
        </w:tc>
      </w:tr>
      <w:tr w:rsidR="4EDCBBF4" w:rsidTr="4EDCBBF4" w14:paraId="4D3B3A54">
        <w:trPr>
          <w:trHeight w:val="300"/>
        </w:trPr>
        <w:tc>
          <w:tcPr>
            <w:tcW w:w="2370" w:type="dxa"/>
            <w:tcMar/>
          </w:tcPr>
          <w:p w:rsidR="23C5C76F" w:rsidP="4EDCBBF4" w:rsidRDefault="23C5C76F" w14:paraId="4E899B14" w14:textId="60FA1323">
            <w:pPr>
              <w:pStyle w:val="Normal"/>
            </w:pPr>
            <w:r w:rsidR="23C5C76F">
              <w:rPr/>
              <w:t>Timetable</w:t>
            </w:r>
            <w:r w:rsidR="6F5CF592">
              <w:rPr/>
              <w:t xml:space="preserve"> (nullable)</w:t>
            </w:r>
          </w:p>
        </w:tc>
        <w:tc>
          <w:tcPr>
            <w:tcW w:w="1800" w:type="dxa"/>
            <w:tcMar/>
          </w:tcPr>
          <w:p w:rsidR="23C5C76F" w:rsidP="4EDCBBF4" w:rsidRDefault="23C5C76F" w14:paraId="10284715" w14:textId="2B1E09C5">
            <w:pPr>
              <w:pStyle w:val="Normal"/>
            </w:pPr>
            <w:r w:rsidR="23C5C76F">
              <w:rPr/>
              <w:t>URL - Nvarchar</w:t>
            </w:r>
          </w:p>
        </w:tc>
      </w:tr>
      <w:tr w:rsidR="4EDCBBF4" w:rsidTr="4EDCBBF4" w14:paraId="6FB081F1">
        <w:trPr>
          <w:trHeight w:val="300"/>
        </w:trPr>
        <w:tc>
          <w:tcPr>
            <w:tcW w:w="2370" w:type="dxa"/>
            <w:tcMar/>
          </w:tcPr>
          <w:p w:rsidR="23C5C76F" w:rsidP="4EDCBBF4" w:rsidRDefault="23C5C76F" w14:paraId="77A2293A" w14:textId="179CA634">
            <w:pPr>
              <w:pStyle w:val="Normal"/>
            </w:pPr>
            <w:r w:rsidR="23C5C76F">
              <w:rPr/>
              <w:t>Documentation</w:t>
            </w:r>
            <w:r w:rsidR="2DBCA6DC">
              <w:rPr/>
              <w:t xml:space="preserve"> (nullable</w:t>
            </w:r>
            <w:r w:rsidR="07C68BD5">
              <w:rPr/>
              <w:t>)</w:t>
            </w:r>
          </w:p>
        </w:tc>
        <w:tc>
          <w:tcPr>
            <w:tcW w:w="1800" w:type="dxa"/>
            <w:tcMar/>
          </w:tcPr>
          <w:p w:rsidR="23C5C76F" w:rsidP="4EDCBBF4" w:rsidRDefault="23C5C76F" w14:paraId="29E6DF32" w14:textId="2993BC21">
            <w:pPr>
              <w:pStyle w:val="Normal"/>
            </w:pPr>
            <w:r w:rsidR="23C5C76F">
              <w:rPr/>
              <w:t>URL - Nvarchar</w:t>
            </w:r>
          </w:p>
        </w:tc>
      </w:tr>
      <w:tr w:rsidR="4EDCBBF4" w:rsidTr="4EDCBBF4" w14:paraId="78AE9F29">
        <w:trPr>
          <w:trHeight w:val="300"/>
        </w:trPr>
        <w:tc>
          <w:tcPr>
            <w:tcW w:w="2370" w:type="dxa"/>
            <w:tcMar/>
          </w:tcPr>
          <w:p w:rsidR="02CC181C" w:rsidP="4EDCBBF4" w:rsidRDefault="02CC181C" w14:paraId="2B9B421F" w14:textId="2EB0D244">
            <w:pPr>
              <w:pStyle w:val="Normal"/>
            </w:pPr>
            <w:r w:rsidR="02CC181C">
              <w:rPr/>
              <w:t>Hotspot</w:t>
            </w:r>
            <w:r w:rsidR="379E76D3">
              <w:rPr/>
              <w:t xml:space="preserve"> </w:t>
            </w:r>
            <w:r w:rsidR="02CC181C">
              <w:rPr/>
              <w:t>Point</w:t>
            </w:r>
            <w:r w:rsidR="32317C8B">
              <w:rPr/>
              <w:t xml:space="preserve"> </w:t>
            </w:r>
            <w:r w:rsidR="02CC181C">
              <w:rPr/>
              <w:t>One</w:t>
            </w:r>
            <w:r w:rsidR="22428C1D">
              <w:rPr/>
              <w:t xml:space="preserve"> </w:t>
            </w:r>
            <w:r w:rsidR="02CC181C">
              <w:rPr/>
              <w:t>X</w:t>
            </w:r>
          </w:p>
        </w:tc>
        <w:tc>
          <w:tcPr>
            <w:tcW w:w="1800" w:type="dxa"/>
            <w:tcMar/>
          </w:tcPr>
          <w:p w:rsidR="02CC181C" w:rsidP="4EDCBBF4" w:rsidRDefault="02CC181C" w14:paraId="0A8B3786" w14:textId="1779058D">
            <w:pPr>
              <w:pStyle w:val="Normal"/>
            </w:pPr>
            <w:r w:rsidR="02CC181C">
              <w:rPr/>
              <w:t>Double</w:t>
            </w:r>
          </w:p>
        </w:tc>
      </w:tr>
      <w:tr w:rsidR="4EDCBBF4" w:rsidTr="4EDCBBF4" w14:paraId="55576467">
        <w:trPr>
          <w:trHeight w:val="300"/>
        </w:trPr>
        <w:tc>
          <w:tcPr>
            <w:tcW w:w="2370" w:type="dxa"/>
            <w:tcMar/>
          </w:tcPr>
          <w:p w:rsidR="02CC181C" w:rsidP="4EDCBBF4" w:rsidRDefault="02CC181C" w14:paraId="2F49997C" w14:textId="0C09E73F">
            <w:pPr>
              <w:pStyle w:val="Normal"/>
            </w:pPr>
            <w:r w:rsidR="02CC181C">
              <w:rPr/>
              <w:t>Hotspot</w:t>
            </w:r>
            <w:r w:rsidR="50601F15">
              <w:rPr/>
              <w:t xml:space="preserve"> </w:t>
            </w:r>
            <w:r w:rsidR="02CC181C">
              <w:rPr/>
              <w:t>Point</w:t>
            </w:r>
            <w:r w:rsidR="07B3A3B9">
              <w:rPr/>
              <w:t xml:space="preserve"> </w:t>
            </w:r>
            <w:r w:rsidR="02CC181C">
              <w:rPr/>
              <w:t>One</w:t>
            </w:r>
            <w:r w:rsidR="07D7F73D">
              <w:rPr/>
              <w:t xml:space="preserve"> </w:t>
            </w:r>
            <w:r w:rsidR="02CC181C">
              <w:rPr/>
              <w:t>Y</w:t>
            </w:r>
          </w:p>
        </w:tc>
        <w:tc>
          <w:tcPr>
            <w:tcW w:w="1800" w:type="dxa"/>
            <w:tcMar/>
          </w:tcPr>
          <w:p w:rsidR="02CC181C" w:rsidP="4EDCBBF4" w:rsidRDefault="02CC181C" w14:paraId="74090C42" w14:textId="3C255FDF">
            <w:pPr>
              <w:pStyle w:val="Normal"/>
            </w:pPr>
            <w:r w:rsidR="02CC181C">
              <w:rPr/>
              <w:t>Double</w:t>
            </w:r>
          </w:p>
        </w:tc>
      </w:tr>
      <w:tr w:rsidR="4EDCBBF4" w:rsidTr="4EDCBBF4" w14:paraId="65CEF52E">
        <w:trPr>
          <w:trHeight w:val="300"/>
        </w:trPr>
        <w:tc>
          <w:tcPr>
            <w:tcW w:w="2370" w:type="dxa"/>
            <w:tcMar/>
          </w:tcPr>
          <w:p w:rsidR="02CC181C" w:rsidP="4EDCBBF4" w:rsidRDefault="02CC181C" w14:paraId="5244FB5E" w14:textId="5F5AAF0E">
            <w:pPr>
              <w:pStyle w:val="Normal"/>
            </w:pPr>
            <w:r w:rsidR="02CC181C">
              <w:rPr/>
              <w:t>Hotspot</w:t>
            </w:r>
            <w:r w:rsidR="0A6B6E6E">
              <w:rPr/>
              <w:t xml:space="preserve"> </w:t>
            </w:r>
            <w:r w:rsidR="02CC181C">
              <w:rPr/>
              <w:t>Point</w:t>
            </w:r>
            <w:r w:rsidR="1E1B2FC6">
              <w:rPr/>
              <w:t xml:space="preserve"> </w:t>
            </w:r>
            <w:r w:rsidR="02CC181C">
              <w:rPr/>
              <w:t>Two</w:t>
            </w:r>
            <w:r w:rsidR="6E9B4A1E">
              <w:rPr/>
              <w:t xml:space="preserve"> </w:t>
            </w:r>
            <w:r w:rsidR="02CC181C">
              <w:rPr/>
              <w:t>X</w:t>
            </w:r>
          </w:p>
        </w:tc>
        <w:tc>
          <w:tcPr>
            <w:tcW w:w="1800" w:type="dxa"/>
            <w:tcMar/>
          </w:tcPr>
          <w:p w:rsidR="02CC181C" w:rsidP="4EDCBBF4" w:rsidRDefault="02CC181C" w14:paraId="23CC1551" w14:textId="2B80FE77">
            <w:pPr>
              <w:pStyle w:val="Normal"/>
            </w:pPr>
            <w:r w:rsidR="02CC181C">
              <w:rPr/>
              <w:t>Double</w:t>
            </w:r>
          </w:p>
        </w:tc>
      </w:tr>
      <w:tr w:rsidR="4EDCBBF4" w:rsidTr="4EDCBBF4" w14:paraId="54C67C8C">
        <w:trPr>
          <w:trHeight w:val="300"/>
        </w:trPr>
        <w:tc>
          <w:tcPr>
            <w:tcW w:w="2370" w:type="dxa"/>
            <w:tcMar/>
          </w:tcPr>
          <w:p w:rsidR="02CC181C" w:rsidP="4EDCBBF4" w:rsidRDefault="02CC181C" w14:paraId="3C899991" w14:textId="56F67F8F">
            <w:pPr>
              <w:pStyle w:val="Normal"/>
            </w:pPr>
            <w:r w:rsidR="02CC181C">
              <w:rPr/>
              <w:t>Hotspot</w:t>
            </w:r>
            <w:r w:rsidR="24A3E484">
              <w:rPr/>
              <w:t xml:space="preserve"> </w:t>
            </w:r>
            <w:r w:rsidR="02CC181C">
              <w:rPr/>
              <w:t>Point</w:t>
            </w:r>
            <w:r w:rsidR="26F6A957">
              <w:rPr/>
              <w:t xml:space="preserve"> </w:t>
            </w:r>
            <w:r w:rsidR="02CC181C">
              <w:rPr/>
              <w:t>Two</w:t>
            </w:r>
            <w:r w:rsidR="448D35DF">
              <w:rPr/>
              <w:t xml:space="preserve"> </w:t>
            </w:r>
            <w:r w:rsidR="02CC181C">
              <w:rPr/>
              <w:t>Y</w:t>
            </w:r>
          </w:p>
        </w:tc>
        <w:tc>
          <w:tcPr>
            <w:tcW w:w="1800" w:type="dxa"/>
            <w:tcMar/>
          </w:tcPr>
          <w:p w:rsidR="02CC181C" w:rsidP="4EDCBBF4" w:rsidRDefault="02CC181C" w14:paraId="162F3A15" w14:textId="6F085C46">
            <w:pPr>
              <w:pStyle w:val="Normal"/>
            </w:pPr>
            <w:r w:rsidR="02CC181C">
              <w:rPr/>
              <w:t>Double</w:t>
            </w:r>
          </w:p>
        </w:tc>
      </w:tr>
    </w:tbl>
    <w:p w:rsidR="4EDCBBF4" w:rsidP="4EDCBBF4" w:rsidRDefault="4EDCBBF4" w14:paraId="33EA971D" w14:textId="5E1DE2D8">
      <w:pPr>
        <w:pStyle w:val="Normal"/>
      </w:pPr>
    </w:p>
    <w:p w:rsidR="4EDCBBF4" w:rsidP="4EDCBBF4" w:rsidRDefault="4EDCBBF4" w14:paraId="28CD36DB" w14:textId="279549B8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45"/>
        <w:gridCol w:w="1395"/>
      </w:tblGrid>
      <w:tr w:rsidR="4EDCBBF4" w:rsidTr="4EDCBBF4" w14:paraId="677ECE56">
        <w:trPr>
          <w:trHeight w:val="300"/>
        </w:trPr>
        <w:tc>
          <w:tcPr>
            <w:tcW w:w="3540" w:type="dxa"/>
            <w:gridSpan w:val="2"/>
            <w:shd w:val="clear" w:color="auto" w:fill="A5A5A5" w:themeFill="accent3"/>
            <w:tcMar/>
          </w:tcPr>
          <w:p w:rsidR="054BEAFE" w:rsidP="4EDCBBF4" w:rsidRDefault="054BEAFE" w14:paraId="294B57B0" w14:textId="42186551">
            <w:pPr>
              <w:pStyle w:val="Normal"/>
              <w:jc w:val="center"/>
              <w:rPr>
                <w:b w:val="1"/>
                <w:bCs w:val="1"/>
              </w:rPr>
            </w:pPr>
            <w:r w:rsidRPr="4EDCBBF4" w:rsidR="054BEAFE">
              <w:rPr>
                <w:b w:val="1"/>
                <w:bCs w:val="1"/>
              </w:rPr>
              <w:t>RoomEquipmentLink</w:t>
            </w:r>
          </w:p>
        </w:tc>
      </w:tr>
      <w:tr w:rsidR="4EDCBBF4" w:rsidTr="4EDCBBF4" w14:paraId="3B79658D">
        <w:trPr>
          <w:trHeight w:val="300"/>
        </w:trPr>
        <w:tc>
          <w:tcPr>
            <w:tcW w:w="2145" w:type="dxa"/>
            <w:tcMar/>
          </w:tcPr>
          <w:p w:rsidR="054BEAFE" w:rsidP="4EDCBBF4" w:rsidRDefault="054BEAFE" w14:paraId="0053CF59" w14:textId="755137F2">
            <w:pPr>
              <w:pStyle w:val="Normal"/>
              <w:rPr>
                <w:u w:val="single"/>
              </w:rPr>
            </w:pPr>
            <w:r w:rsidRPr="4EDCBBF4" w:rsidR="054BEAFE">
              <w:rPr>
                <w:u w:val="single"/>
              </w:rPr>
              <w:t>Room</w:t>
            </w:r>
            <w:r w:rsidRPr="4EDCBBF4" w:rsidR="16EDB2A4">
              <w:rPr>
                <w:u w:val="single"/>
              </w:rPr>
              <w:t xml:space="preserve"> </w:t>
            </w:r>
            <w:r w:rsidRPr="4EDCBBF4" w:rsidR="054BEAFE">
              <w:rPr>
                <w:u w:val="single"/>
              </w:rPr>
              <w:t>Code</w:t>
            </w:r>
            <w:r w:rsidRPr="4EDCBBF4" w:rsidR="6341836C">
              <w:rPr>
                <w:u w:val="single"/>
              </w:rPr>
              <w:t xml:space="preserve"> (FK)</w:t>
            </w:r>
          </w:p>
        </w:tc>
        <w:tc>
          <w:tcPr>
            <w:tcW w:w="1395" w:type="dxa"/>
            <w:tcMar/>
          </w:tcPr>
          <w:p w:rsidR="4E339524" w:rsidP="4EDCBBF4" w:rsidRDefault="4E339524" w14:paraId="4013BBAD" w14:textId="7F513A78">
            <w:pPr>
              <w:pStyle w:val="Normal"/>
            </w:pPr>
            <w:r w:rsidR="4E339524">
              <w:rPr/>
              <w:t>Nvarchar</w:t>
            </w:r>
          </w:p>
        </w:tc>
      </w:tr>
      <w:tr w:rsidR="4EDCBBF4" w:rsidTr="4EDCBBF4" w14:paraId="4A11082C">
        <w:trPr>
          <w:trHeight w:val="300"/>
        </w:trPr>
        <w:tc>
          <w:tcPr>
            <w:tcW w:w="2145" w:type="dxa"/>
            <w:tcMar/>
          </w:tcPr>
          <w:p w:rsidR="054BEAFE" w:rsidP="4EDCBBF4" w:rsidRDefault="054BEAFE" w14:paraId="44CBD309" w14:textId="5F61BE9A">
            <w:pPr>
              <w:pStyle w:val="Normal"/>
              <w:rPr>
                <w:u w:val="single"/>
              </w:rPr>
            </w:pPr>
            <w:r w:rsidRPr="4EDCBBF4" w:rsidR="054BEAFE">
              <w:rPr>
                <w:u w:val="single"/>
              </w:rPr>
              <w:t>Equipment</w:t>
            </w:r>
            <w:r w:rsidRPr="4EDCBBF4" w:rsidR="33B2C877">
              <w:rPr>
                <w:u w:val="single"/>
              </w:rPr>
              <w:t xml:space="preserve"> </w:t>
            </w:r>
            <w:r w:rsidRPr="4EDCBBF4" w:rsidR="054BEAFE">
              <w:rPr>
                <w:u w:val="single"/>
              </w:rPr>
              <w:t>ID</w:t>
            </w:r>
            <w:r w:rsidRPr="4EDCBBF4" w:rsidR="54460DCE">
              <w:rPr>
                <w:u w:val="single"/>
              </w:rPr>
              <w:t xml:space="preserve"> (FK)</w:t>
            </w:r>
          </w:p>
        </w:tc>
        <w:tc>
          <w:tcPr>
            <w:tcW w:w="1395" w:type="dxa"/>
            <w:tcMar/>
          </w:tcPr>
          <w:p w:rsidR="5BEA04DE" w:rsidP="4EDCBBF4" w:rsidRDefault="5BEA04DE" w14:paraId="7C5E67F1" w14:textId="396CABC7">
            <w:pPr>
              <w:pStyle w:val="Normal"/>
            </w:pPr>
            <w:r w:rsidR="5BEA04DE">
              <w:rPr/>
              <w:t>Int</w:t>
            </w:r>
          </w:p>
        </w:tc>
      </w:tr>
    </w:tbl>
    <w:p w:rsidR="4EDCBBF4" w:rsidP="4EDCBBF4" w:rsidRDefault="4EDCBBF4" w14:paraId="5050688D" w14:textId="14673CD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65"/>
        <w:gridCol w:w="1485"/>
      </w:tblGrid>
      <w:tr w:rsidR="4EDCBBF4" w:rsidTr="4EDCBBF4" w14:paraId="1276F583">
        <w:trPr>
          <w:trHeight w:val="300"/>
        </w:trPr>
        <w:tc>
          <w:tcPr>
            <w:tcW w:w="3750" w:type="dxa"/>
            <w:gridSpan w:val="2"/>
            <w:shd w:val="clear" w:color="auto" w:fill="AEAAAA" w:themeFill="background2" w:themeFillShade="BF"/>
            <w:tcMar/>
          </w:tcPr>
          <w:p w:rsidR="3D6FF12F" w:rsidP="4EDCBBF4" w:rsidRDefault="3D6FF12F" w14:paraId="5D6BC8C4" w14:textId="1324F30E">
            <w:pPr>
              <w:pStyle w:val="Normal"/>
              <w:jc w:val="center"/>
              <w:rPr>
                <w:b w:val="1"/>
                <w:bCs w:val="1"/>
              </w:rPr>
            </w:pPr>
            <w:r w:rsidRPr="4EDCBBF4" w:rsidR="3D6FF12F">
              <w:rPr>
                <w:b w:val="1"/>
                <w:bCs w:val="1"/>
              </w:rPr>
              <w:t>Adverse Events</w:t>
            </w:r>
          </w:p>
        </w:tc>
      </w:tr>
      <w:tr w:rsidR="4EDCBBF4" w:rsidTr="4EDCBBF4" w14:paraId="0BF1A9E8">
        <w:trPr>
          <w:trHeight w:val="300"/>
        </w:trPr>
        <w:tc>
          <w:tcPr>
            <w:tcW w:w="2265" w:type="dxa"/>
            <w:tcMar/>
          </w:tcPr>
          <w:p w:rsidR="2F5C3477" w:rsidP="4EDCBBF4" w:rsidRDefault="2F5C3477" w14:paraId="752BE1AD" w14:textId="6D338F9C">
            <w:pPr>
              <w:pStyle w:val="Normal"/>
              <w:rPr>
                <w:u w:val="single"/>
              </w:rPr>
            </w:pPr>
            <w:r w:rsidRPr="4EDCBBF4" w:rsidR="2F5C3477">
              <w:rPr>
                <w:u w:val="single"/>
              </w:rPr>
              <w:t>Adverse</w:t>
            </w:r>
            <w:r w:rsidRPr="4EDCBBF4" w:rsidR="00849439">
              <w:rPr>
                <w:u w:val="single"/>
              </w:rPr>
              <w:t xml:space="preserve"> </w:t>
            </w:r>
            <w:r w:rsidRPr="4EDCBBF4" w:rsidR="3D6FF12F">
              <w:rPr>
                <w:u w:val="single"/>
              </w:rPr>
              <w:t>E</w:t>
            </w:r>
            <w:r w:rsidRPr="4EDCBBF4" w:rsidR="3D6FF12F">
              <w:rPr>
                <w:u w:val="single"/>
              </w:rPr>
              <w:t>vent</w:t>
            </w:r>
            <w:r w:rsidRPr="4EDCBBF4" w:rsidR="1EC916FE">
              <w:rPr>
                <w:u w:val="single"/>
              </w:rPr>
              <w:t xml:space="preserve"> </w:t>
            </w:r>
            <w:r w:rsidRPr="4EDCBBF4" w:rsidR="3D6FF12F">
              <w:rPr>
                <w:u w:val="single"/>
              </w:rPr>
              <w:t>ID</w:t>
            </w:r>
          </w:p>
        </w:tc>
        <w:tc>
          <w:tcPr>
            <w:tcW w:w="1485" w:type="dxa"/>
            <w:tcMar/>
          </w:tcPr>
          <w:p w:rsidR="59384DF6" w:rsidP="4EDCBBF4" w:rsidRDefault="59384DF6" w14:paraId="05FAF898" w14:textId="5847EF5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9384DF6">
              <w:rPr/>
              <w:t>Nvarchar</w:t>
            </w:r>
          </w:p>
        </w:tc>
      </w:tr>
      <w:tr w:rsidR="4EDCBBF4" w:rsidTr="4EDCBBF4" w14:paraId="21BCF764">
        <w:trPr>
          <w:trHeight w:val="300"/>
        </w:trPr>
        <w:tc>
          <w:tcPr>
            <w:tcW w:w="2265" w:type="dxa"/>
            <w:tcMar/>
          </w:tcPr>
          <w:p w:rsidR="14EC6436" w:rsidP="4EDCBBF4" w:rsidRDefault="14EC6436" w14:paraId="670B8B2B" w14:textId="3E9C91F3">
            <w:pPr>
              <w:pStyle w:val="Normal"/>
            </w:pPr>
            <w:r w:rsidR="14EC6436">
              <w:rPr/>
              <w:t>Event Type</w:t>
            </w:r>
          </w:p>
        </w:tc>
        <w:tc>
          <w:tcPr>
            <w:tcW w:w="1485" w:type="dxa"/>
            <w:tcMar/>
          </w:tcPr>
          <w:p w:rsidR="14EC6436" w:rsidP="4EDCBBF4" w:rsidRDefault="14EC6436" w14:paraId="0D6DDE8A" w14:textId="41F666D8">
            <w:pPr>
              <w:pStyle w:val="Normal"/>
              <w:spacing w:line="259" w:lineRule="auto"/>
              <w:jc w:val="left"/>
            </w:pPr>
            <w:r w:rsidR="14EC6436">
              <w:rPr/>
              <w:t>Nvarchar</w:t>
            </w:r>
          </w:p>
        </w:tc>
      </w:tr>
      <w:tr w:rsidR="4EDCBBF4" w:rsidTr="4EDCBBF4" w14:paraId="7563DB7B">
        <w:trPr>
          <w:trHeight w:val="300"/>
        </w:trPr>
        <w:tc>
          <w:tcPr>
            <w:tcW w:w="2265" w:type="dxa"/>
            <w:tcMar/>
          </w:tcPr>
          <w:p w:rsidR="14EC6436" w:rsidP="4EDCBBF4" w:rsidRDefault="14EC6436" w14:paraId="42F3297C" w14:textId="0949E5A4">
            <w:pPr>
              <w:pStyle w:val="Normal"/>
            </w:pPr>
            <w:r w:rsidR="14EC6436">
              <w:rPr/>
              <w:t>Event Description</w:t>
            </w:r>
          </w:p>
        </w:tc>
        <w:tc>
          <w:tcPr>
            <w:tcW w:w="1485" w:type="dxa"/>
            <w:tcMar/>
          </w:tcPr>
          <w:p w:rsidR="14EC6436" w:rsidP="4EDCBBF4" w:rsidRDefault="14EC6436" w14:paraId="7EDB0BA8" w14:textId="739C53BC">
            <w:pPr>
              <w:pStyle w:val="Normal"/>
              <w:spacing w:line="259" w:lineRule="auto"/>
              <w:jc w:val="left"/>
            </w:pPr>
            <w:r w:rsidR="14EC6436">
              <w:rPr/>
              <w:t>Nvarchar</w:t>
            </w:r>
          </w:p>
        </w:tc>
      </w:tr>
      <w:tr w:rsidR="4EDCBBF4" w:rsidTr="4EDCBBF4" w14:paraId="2FECEC6A">
        <w:trPr>
          <w:trHeight w:val="300"/>
        </w:trPr>
        <w:tc>
          <w:tcPr>
            <w:tcW w:w="2265" w:type="dxa"/>
            <w:tcMar/>
          </w:tcPr>
          <w:p w:rsidR="39741042" w:rsidP="4EDCBBF4" w:rsidRDefault="39741042" w14:paraId="04770217" w14:textId="3C66AD7B">
            <w:pPr>
              <w:pStyle w:val="Normal"/>
            </w:pPr>
            <w:r w:rsidR="39741042">
              <w:rPr/>
              <w:t>Room</w:t>
            </w:r>
            <w:r w:rsidR="5D3534CD">
              <w:rPr/>
              <w:t xml:space="preserve"> </w:t>
            </w:r>
            <w:r w:rsidR="39741042">
              <w:rPr/>
              <w:t>Code</w:t>
            </w:r>
            <w:r w:rsidR="5E5F8D7C">
              <w:rPr/>
              <w:t xml:space="preserve"> (FK)</w:t>
            </w:r>
          </w:p>
        </w:tc>
        <w:tc>
          <w:tcPr>
            <w:tcW w:w="1485" w:type="dxa"/>
            <w:tcMar/>
          </w:tcPr>
          <w:p w:rsidR="5F8A2720" w:rsidP="4EDCBBF4" w:rsidRDefault="5F8A2720" w14:paraId="4FE4BAE9" w14:textId="5DEE411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F8A2720">
              <w:rPr/>
              <w:t>String</w:t>
            </w:r>
          </w:p>
        </w:tc>
      </w:tr>
      <w:tr w:rsidR="4EDCBBF4" w:rsidTr="4EDCBBF4" w14:paraId="18A82D47">
        <w:trPr>
          <w:trHeight w:val="300"/>
        </w:trPr>
        <w:tc>
          <w:tcPr>
            <w:tcW w:w="2265" w:type="dxa"/>
            <w:tcMar/>
          </w:tcPr>
          <w:p w:rsidR="71F5EF1E" w:rsidP="4EDCBBF4" w:rsidRDefault="71F5EF1E" w14:paraId="6E194A84" w14:textId="3A382558">
            <w:pPr>
              <w:pStyle w:val="Normal"/>
            </w:pPr>
            <w:r w:rsidR="71F5EF1E">
              <w:rPr/>
              <w:t>Date</w:t>
            </w:r>
          </w:p>
        </w:tc>
        <w:tc>
          <w:tcPr>
            <w:tcW w:w="1485" w:type="dxa"/>
            <w:tcMar/>
          </w:tcPr>
          <w:p w:rsidR="71F5EF1E" w:rsidP="4EDCBBF4" w:rsidRDefault="71F5EF1E" w14:paraId="497F7A18" w14:textId="11924EC1">
            <w:pPr>
              <w:pStyle w:val="Normal"/>
            </w:pPr>
            <w:r w:rsidR="71F5EF1E">
              <w:rPr/>
              <w:t>Date</w:t>
            </w:r>
          </w:p>
        </w:tc>
      </w:tr>
      <w:tr w:rsidR="4EDCBBF4" w:rsidTr="4EDCBBF4" w14:paraId="5380846A">
        <w:trPr>
          <w:trHeight w:val="300"/>
        </w:trPr>
        <w:tc>
          <w:tcPr>
            <w:tcW w:w="2265" w:type="dxa"/>
            <w:tcMar/>
          </w:tcPr>
          <w:p w:rsidR="71F5EF1E" w:rsidP="4EDCBBF4" w:rsidRDefault="71F5EF1E" w14:paraId="64556F5C" w14:textId="5A87D985">
            <w:pPr>
              <w:pStyle w:val="Normal"/>
            </w:pPr>
            <w:r w:rsidR="71F5EF1E">
              <w:rPr/>
              <w:t>Time</w:t>
            </w:r>
          </w:p>
        </w:tc>
        <w:tc>
          <w:tcPr>
            <w:tcW w:w="1485" w:type="dxa"/>
            <w:tcMar/>
          </w:tcPr>
          <w:p w:rsidR="71F5EF1E" w:rsidP="4EDCBBF4" w:rsidRDefault="71F5EF1E" w14:paraId="42BD5114" w14:textId="5E2A0CD4">
            <w:pPr>
              <w:pStyle w:val="Normal"/>
            </w:pPr>
            <w:r w:rsidR="71F5EF1E">
              <w:rPr/>
              <w:t>Time</w:t>
            </w:r>
          </w:p>
        </w:tc>
      </w:tr>
    </w:tbl>
    <w:p w:rsidR="4EDCBBF4" w:rsidP="4EDCBBF4" w:rsidRDefault="4EDCBBF4" w14:paraId="395377E6" w14:textId="6A0B16E2">
      <w:pPr>
        <w:pStyle w:val="Normal"/>
      </w:pPr>
    </w:p>
    <w:p w:rsidR="4EDCBBF4" w:rsidP="4EDCBBF4" w:rsidRDefault="4EDCBBF4" w14:paraId="03E9A388" w14:textId="2CBD2EBE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1710"/>
      </w:tblGrid>
      <w:tr w:rsidR="4EDCBBF4" w:rsidTr="4EDCBBF4" w14:paraId="5CF3EF57">
        <w:trPr>
          <w:trHeight w:val="300"/>
        </w:trPr>
        <w:tc>
          <w:tcPr>
            <w:tcW w:w="3195" w:type="dxa"/>
            <w:gridSpan w:val="2"/>
            <w:shd w:val="clear" w:color="auto" w:fill="A5A5A5" w:themeFill="accent3"/>
            <w:tcMar/>
          </w:tcPr>
          <w:p w:rsidR="7688574A" w:rsidP="4EDCBBF4" w:rsidRDefault="7688574A" w14:paraId="122796A6" w14:textId="14D1FBF5">
            <w:pPr>
              <w:pStyle w:val="Normal"/>
              <w:jc w:val="center"/>
              <w:rPr>
                <w:b w:val="1"/>
                <w:bCs w:val="1"/>
              </w:rPr>
            </w:pPr>
            <w:r w:rsidRPr="4EDCBBF4" w:rsidR="7688574A">
              <w:rPr>
                <w:b w:val="1"/>
                <w:bCs w:val="1"/>
              </w:rPr>
              <w:t>Floor</w:t>
            </w:r>
          </w:p>
        </w:tc>
      </w:tr>
      <w:tr w:rsidR="4EDCBBF4" w:rsidTr="4EDCBBF4" w14:paraId="29337812">
        <w:trPr>
          <w:trHeight w:val="300"/>
        </w:trPr>
        <w:tc>
          <w:tcPr>
            <w:tcW w:w="1485" w:type="dxa"/>
            <w:tcMar/>
          </w:tcPr>
          <w:p w:rsidR="7688574A" w:rsidP="4EDCBBF4" w:rsidRDefault="7688574A" w14:paraId="539D61AA" w14:textId="4C106D5B">
            <w:pPr>
              <w:pStyle w:val="Normal"/>
              <w:rPr>
                <w:u w:val="single"/>
              </w:rPr>
            </w:pPr>
            <w:r w:rsidRPr="4EDCBBF4" w:rsidR="7688574A">
              <w:rPr>
                <w:u w:val="single"/>
              </w:rPr>
              <w:t>Floor</w:t>
            </w:r>
            <w:r w:rsidRPr="4EDCBBF4" w:rsidR="100A220C">
              <w:rPr>
                <w:u w:val="single"/>
              </w:rPr>
              <w:t xml:space="preserve"> </w:t>
            </w:r>
            <w:r w:rsidRPr="4EDCBBF4" w:rsidR="7688574A">
              <w:rPr>
                <w:u w:val="single"/>
              </w:rPr>
              <w:t>ID</w:t>
            </w:r>
          </w:p>
        </w:tc>
        <w:tc>
          <w:tcPr>
            <w:tcW w:w="1710" w:type="dxa"/>
            <w:tcMar/>
          </w:tcPr>
          <w:p w:rsidR="06CBC963" w:rsidP="4EDCBBF4" w:rsidRDefault="06CBC963" w14:paraId="2CB3BFE1" w14:textId="067F758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6CBC963">
              <w:rPr/>
              <w:t>Int</w:t>
            </w:r>
          </w:p>
        </w:tc>
      </w:tr>
      <w:tr w:rsidR="4EDCBBF4" w:rsidTr="4EDCBBF4" w14:paraId="5351C086">
        <w:trPr>
          <w:trHeight w:val="300"/>
        </w:trPr>
        <w:tc>
          <w:tcPr>
            <w:tcW w:w="1485" w:type="dxa"/>
            <w:tcMar/>
          </w:tcPr>
          <w:p w:rsidR="39B12FD9" w:rsidP="4EDCBBF4" w:rsidRDefault="39B12FD9" w14:paraId="4F2DEF53" w14:textId="7C8402E7">
            <w:pPr>
              <w:pStyle w:val="Normal"/>
            </w:pPr>
            <w:r w:rsidR="39B12FD9">
              <w:rPr/>
              <w:t>Floor</w:t>
            </w:r>
            <w:r w:rsidR="40F179E1">
              <w:rPr/>
              <w:t xml:space="preserve"> </w:t>
            </w:r>
            <w:r w:rsidR="39B12FD9">
              <w:rPr/>
              <w:t>Name</w:t>
            </w:r>
          </w:p>
        </w:tc>
        <w:tc>
          <w:tcPr>
            <w:tcW w:w="1710" w:type="dxa"/>
            <w:tcMar/>
          </w:tcPr>
          <w:p w:rsidR="39B12FD9" w:rsidP="4EDCBBF4" w:rsidRDefault="39B12FD9" w14:paraId="725841ED" w14:textId="2B167EAE">
            <w:pPr>
              <w:pStyle w:val="Normal"/>
            </w:pPr>
            <w:r w:rsidR="39B12FD9">
              <w:rPr/>
              <w:t>Nvarchar</w:t>
            </w:r>
          </w:p>
        </w:tc>
      </w:tr>
      <w:tr w:rsidR="4EDCBBF4" w:rsidTr="4EDCBBF4" w14:paraId="7B28451D">
        <w:trPr>
          <w:trHeight w:val="300"/>
        </w:trPr>
        <w:tc>
          <w:tcPr>
            <w:tcW w:w="1485" w:type="dxa"/>
            <w:tcMar/>
          </w:tcPr>
          <w:p w:rsidR="7688574A" w:rsidP="4EDCBBF4" w:rsidRDefault="7688574A" w14:paraId="5020555E" w14:textId="1F94C7EE">
            <w:pPr>
              <w:pStyle w:val="Normal"/>
            </w:pPr>
            <w:r w:rsidR="7688574A">
              <w:rPr/>
              <w:t>Map</w:t>
            </w:r>
          </w:p>
        </w:tc>
        <w:tc>
          <w:tcPr>
            <w:tcW w:w="1710" w:type="dxa"/>
            <w:tcMar/>
          </w:tcPr>
          <w:p w:rsidR="7688574A" w:rsidP="4EDCBBF4" w:rsidRDefault="7688574A" w14:paraId="6D88C46B" w14:textId="3151D02F">
            <w:pPr>
              <w:pStyle w:val="Normal"/>
            </w:pPr>
            <w:r w:rsidR="7688574A">
              <w:rPr/>
              <w:t>Binary?</w:t>
            </w:r>
          </w:p>
        </w:tc>
      </w:tr>
      <w:tr w:rsidR="4EDCBBF4" w:rsidTr="4EDCBBF4" w14:paraId="63338C62">
        <w:trPr>
          <w:trHeight w:val="300"/>
        </w:trPr>
        <w:tc>
          <w:tcPr>
            <w:tcW w:w="1485" w:type="dxa"/>
            <w:tcMar/>
          </w:tcPr>
          <w:p w:rsidR="5913A46F" w:rsidP="4EDCBBF4" w:rsidRDefault="5913A46F" w14:paraId="3D1B5008" w14:textId="57F2CBA1">
            <w:pPr>
              <w:pStyle w:val="Normal"/>
            </w:pPr>
            <w:r w:rsidR="5913A46F">
              <w:rPr/>
              <w:t>Building</w:t>
            </w:r>
            <w:r w:rsidR="60E348A0">
              <w:rPr/>
              <w:t xml:space="preserve"> </w:t>
            </w:r>
            <w:r w:rsidR="584B47A2">
              <w:rPr/>
              <w:t>Name</w:t>
            </w:r>
          </w:p>
        </w:tc>
        <w:tc>
          <w:tcPr>
            <w:tcW w:w="1710" w:type="dxa"/>
            <w:tcMar/>
          </w:tcPr>
          <w:p w:rsidR="027D2275" w:rsidP="4EDCBBF4" w:rsidRDefault="027D2275" w14:paraId="20CCC0E1" w14:textId="6667406E">
            <w:pPr>
              <w:pStyle w:val="Normal"/>
            </w:pPr>
            <w:r w:rsidR="027D2275">
              <w:rPr/>
              <w:t>Nvarchar</w:t>
            </w:r>
            <w:r w:rsidR="3644D60B">
              <w:rPr/>
              <w:t>(FK)</w:t>
            </w:r>
          </w:p>
        </w:tc>
      </w:tr>
    </w:tbl>
    <w:p w:rsidR="4EDCBBF4" w:rsidP="4EDCBBF4" w:rsidRDefault="4EDCBBF4" w14:paraId="0AEADFCE" w14:textId="1F7C6347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1710"/>
      </w:tblGrid>
      <w:tr w:rsidR="4EDCBBF4" w:rsidTr="4EDCBBF4" w14:paraId="4E6790AA">
        <w:trPr>
          <w:trHeight w:val="300"/>
        </w:trPr>
        <w:tc>
          <w:tcPr>
            <w:tcW w:w="3195" w:type="dxa"/>
            <w:gridSpan w:val="2"/>
            <w:shd w:val="clear" w:color="auto" w:fill="A5A5A5" w:themeFill="accent3"/>
            <w:tcMar/>
          </w:tcPr>
          <w:p w:rsidR="2404CF91" w:rsidP="4EDCBBF4" w:rsidRDefault="2404CF91" w14:paraId="2ACD90FD" w14:textId="27D06E77">
            <w:pPr>
              <w:pStyle w:val="Normal"/>
              <w:jc w:val="center"/>
              <w:rPr>
                <w:b w:val="1"/>
                <w:bCs w:val="1"/>
              </w:rPr>
            </w:pPr>
            <w:r w:rsidRPr="4EDCBBF4" w:rsidR="2404CF91">
              <w:rPr>
                <w:b w:val="1"/>
                <w:bCs w:val="1"/>
              </w:rPr>
              <w:t>Staff</w:t>
            </w:r>
          </w:p>
        </w:tc>
      </w:tr>
      <w:tr w:rsidR="4EDCBBF4" w:rsidTr="4EDCBBF4" w14:paraId="7A852480">
        <w:trPr>
          <w:trHeight w:val="300"/>
        </w:trPr>
        <w:tc>
          <w:tcPr>
            <w:tcW w:w="1485" w:type="dxa"/>
            <w:tcMar/>
          </w:tcPr>
          <w:p w:rsidR="7031D297" w:rsidP="4EDCBBF4" w:rsidRDefault="7031D297" w14:paraId="6765EBFE" w14:textId="2DFCB23B">
            <w:pPr>
              <w:pStyle w:val="Normal"/>
              <w:rPr>
                <w:u w:val="single"/>
              </w:rPr>
            </w:pPr>
            <w:r w:rsidRPr="4EDCBBF4" w:rsidR="7031D297">
              <w:rPr>
                <w:u w:val="single"/>
              </w:rPr>
              <w:t>Email</w:t>
            </w:r>
          </w:p>
        </w:tc>
        <w:tc>
          <w:tcPr>
            <w:tcW w:w="1710" w:type="dxa"/>
            <w:tcMar/>
          </w:tcPr>
          <w:p w:rsidR="7031D297" w:rsidP="4EDCBBF4" w:rsidRDefault="7031D297" w14:paraId="026058E2" w14:textId="198E691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031D297">
              <w:rPr/>
              <w:t>Nvarchar</w:t>
            </w:r>
          </w:p>
        </w:tc>
      </w:tr>
      <w:tr w:rsidR="4EDCBBF4" w:rsidTr="4EDCBBF4" w14:paraId="4EA82DF2">
        <w:trPr>
          <w:trHeight w:val="300"/>
        </w:trPr>
        <w:tc>
          <w:tcPr>
            <w:tcW w:w="1485" w:type="dxa"/>
            <w:tcMar/>
          </w:tcPr>
          <w:p w:rsidR="7031D297" w:rsidP="4EDCBBF4" w:rsidRDefault="7031D297" w14:paraId="6367493E" w14:textId="4D217469">
            <w:pPr>
              <w:pStyle w:val="Normal"/>
            </w:pPr>
            <w:r w:rsidR="7031D297">
              <w:rPr/>
              <w:t>Role</w:t>
            </w:r>
          </w:p>
        </w:tc>
        <w:tc>
          <w:tcPr>
            <w:tcW w:w="1710" w:type="dxa"/>
            <w:tcMar/>
          </w:tcPr>
          <w:p w:rsidR="4EDCBBF4" w:rsidP="4EDCBBF4" w:rsidRDefault="4EDCBBF4" w14:paraId="0ECD01DD" w14:textId="2B167EAE">
            <w:pPr>
              <w:pStyle w:val="Normal"/>
            </w:pPr>
            <w:r w:rsidR="4EDCBBF4">
              <w:rPr/>
              <w:t>Nvarchar</w:t>
            </w:r>
          </w:p>
        </w:tc>
      </w:tr>
    </w:tbl>
    <w:p w:rsidR="4EDCBBF4" w:rsidP="4EDCBBF4" w:rsidRDefault="4EDCBBF4" w14:paraId="293055E9" w14:textId="1BEF89A4">
      <w:pPr>
        <w:pStyle w:val="Normal"/>
      </w:pPr>
    </w:p>
    <w:sectPr w:rsidR="00BA1D6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M/IdRcxZJupXN" int2:id="zUDKsOVX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b6f18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19"/>
    <w:rsid w:val="0009766D"/>
    <w:rsid w:val="0017D876"/>
    <w:rsid w:val="003F572B"/>
    <w:rsid w:val="00694200"/>
    <w:rsid w:val="0077B55D"/>
    <w:rsid w:val="00849439"/>
    <w:rsid w:val="008E1019"/>
    <w:rsid w:val="00A1A388"/>
    <w:rsid w:val="00B20B62"/>
    <w:rsid w:val="00BA1D6F"/>
    <w:rsid w:val="00DF70AC"/>
    <w:rsid w:val="00E68BCC"/>
    <w:rsid w:val="016EB555"/>
    <w:rsid w:val="01B4E8DA"/>
    <w:rsid w:val="01CAD7FB"/>
    <w:rsid w:val="01FD3C50"/>
    <w:rsid w:val="022795B8"/>
    <w:rsid w:val="027665D0"/>
    <w:rsid w:val="027D2275"/>
    <w:rsid w:val="028F20A6"/>
    <w:rsid w:val="02CC181C"/>
    <w:rsid w:val="02D2354E"/>
    <w:rsid w:val="030CABFF"/>
    <w:rsid w:val="038FCE9E"/>
    <w:rsid w:val="039A376E"/>
    <w:rsid w:val="04003D7A"/>
    <w:rsid w:val="049DADE4"/>
    <w:rsid w:val="04CCBAD0"/>
    <w:rsid w:val="05159596"/>
    <w:rsid w:val="054BEAFE"/>
    <w:rsid w:val="05777262"/>
    <w:rsid w:val="05FDD179"/>
    <w:rsid w:val="061A1261"/>
    <w:rsid w:val="06CBC963"/>
    <w:rsid w:val="06DF6C37"/>
    <w:rsid w:val="07B3A3B9"/>
    <w:rsid w:val="07C68BD5"/>
    <w:rsid w:val="07D7F73D"/>
    <w:rsid w:val="08564F27"/>
    <w:rsid w:val="08BB5D83"/>
    <w:rsid w:val="08DC9C2E"/>
    <w:rsid w:val="095B7482"/>
    <w:rsid w:val="0991E2FC"/>
    <w:rsid w:val="09C95134"/>
    <w:rsid w:val="09D99667"/>
    <w:rsid w:val="0A68AB3B"/>
    <w:rsid w:val="0A6B6E6E"/>
    <w:rsid w:val="0A8344F9"/>
    <w:rsid w:val="0A9AF67E"/>
    <w:rsid w:val="0AB14179"/>
    <w:rsid w:val="0AD55486"/>
    <w:rsid w:val="0AF3FCED"/>
    <w:rsid w:val="0B387FF8"/>
    <w:rsid w:val="0B3A5191"/>
    <w:rsid w:val="0B820D8F"/>
    <w:rsid w:val="0B9F3E6D"/>
    <w:rsid w:val="0C83973F"/>
    <w:rsid w:val="0C862C69"/>
    <w:rsid w:val="0CEE9A31"/>
    <w:rsid w:val="0D1CE9E1"/>
    <w:rsid w:val="0D3A02BA"/>
    <w:rsid w:val="0D62B4A5"/>
    <w:rsid w:val="0DC7A09E"/>
    <w:rsid w:val="0E3D8457"/>
    <w:rsid w:val="0F557B5F"/>
    <w:rsid w:val="0F8354F1"/>
    <w:rsid w:val="0F89974D"/>
    <w:rsid w:val="0FAED968"/>
    <w:rsid w:val="0FCFFAD6"/>
    <w:rsid w:val="100A220C"/>
    <w:rsid w:val="109D575A"/>
    <w:rsid w:val="10CEC25D"/>
    <w:rsid w:val="1216CCC1"/>
    <w:rsid w:val="12543134"/>
    <w:rsid w:val="12C6C7B5"/>
    <w:rsid w:val="130117B9"/>
    <w:rsid w:val="1365F218"/>
    <w:rsid w:val="137AED24"/>
    <w:rsid w:val="13A42F6A"/>
    <w:rsid w:val="13C67F42"/>
    <w:rsid w:val="1482E2B5"/>
    <w:rsid w:val="14BD5583"/>
    <w:rsid w:val="14EC6436"/>
    <w:rsid w:val="15A1332B"/>
    <w:rsid w:val="15A23380"/>
    <w:rsid w:val="15FE6877"/>
    <w:rsid w:val="16147CFB"/>
    <w:rsid w:val="1621F21E"/>
    <w:rsid w:val="1663D78B"/>
    <w:rsid w:val="167B70A1"/>
    <w:rsid w:val="16EDB2A4"/>
    <w:rsid w:val="173E03E1"/>
    <w:rsid w:val="179A38D8"/>
    <w:rsid w:val="17A22457"/>
    <w:rsid w:val="1880B5F1"/>
    <w:rsid w:val="1899F065"/>
    <w:rsid w:val="18E84B8B"/>
    <w:rsid w:val="191CE9FC"/>
    <w:rsid w:val="1979F841"/>
    <w:rsid w:val="19D691D4"/>
    <w:rsid w:val="1A1AF2CE"/>
    <w:rsid w:val="1A1B5E74"/>
    <w:rsid w:val="1A499C02"/>
    <w:rsid w:val="1AB35468"/>
    <w:rsid w:val="1B726235"/>
    <w:rsid w:val="1C698437"/>
    <w:rsid w:val="1CCD0D67"/>
    <w:rsid w:val="1CE0465E"/>
    <w:rsid w:val="1D4DF80E"/>
    <w:rsid w:val="1D97E0CB"/>
    <w:rsid w:val="1DAD4565"/>
    <w:rsid w:val="1DD36A7B"/>
    <w:rsid w:val="1DE47FFD"/>
    <w:rsid w:val="1E097A5C"/>
    <w:rsid w:val="1E1B2FC6"/>
    <w:rsid w:val="1E21BABE"/>
    <w:rsid w:val="1E34F464"/>
    <w:rsid w:val="1E5A9AFE"/>
    <w:rsid w:val="1EC916FE"/>
    <w:rsid w:val="1ECACFF0"/>
    <w:rsid w:val="1F20D3B3"/>
    <w:rsid w:val="1F4AE699"/>
    <w:rsid w:val="1F4E63CD"/>
    <w:rsid w:val="1FE5497E"/>
    <w:rsid w:val="201442FB"/>
    <w:rsid w:val="203BA9F2"/>
    <w:rsid w:val="21E2BB6F"/>
    <w:rsid w:val="21FAF662"/>
    <w:rsid w:val="21FB4161"/>
    <w:rsid w:val="2210A1FB"/>
    <w:rsid w:val="222ADBF2"/>
    <w:rsid w:val="22428C1D"/>
    <w:rsid w:val="22CCC102"/>
    <w:rsid w:val="231CEA40"/>
    <w:rsid w:val="2348BF45"/>
    <w:rsid w:val="23C5C76F"/>
    <w:rsid w:val="23C7558E"/>
    <w:rsid w:val="2404CF91"/>
    <w:rsid w:val="24A3E484"/>
    <w:rsid w:val="24DB018A"/>
    <w:rsid w:val="24F4FAA3"/>
    <w:rsid w:val="25602DF9"/>
    <w:rsid w:val="256325EF"/>
    <w:rsid w:val="261481A9"/>
    <w:rsid w:val="263CC466"/>
    <w:rsid w:val="2675B39E"/>
    <w:rsid w:val="26E6925C"/>
    <w:rsid w:val="26F6A957"/>
    <w:rsid w:val="26FEF650"/>
    <w:rsid w:val="2740C5F8"/>
    <w:rsid w:val="27657BFE"/>
    <w:rsid w:val="27BF6CE0"/>
    <w:rsid w:val="287C8980"/>
    <w:rsid w:val="28AC0B14"/>
    <w:rsid w:val="28DDDFF7"/>
    <w:rsid w:val="28F72C6C"/>
    <w:rsid w:val="293648C1"/>
    <w:rsid w:val="297A6F13"/>
    <w:rsid w:val="29E73939"/>
    <w:rsid w:val="29EEB65E"/>
    <w:rsid w:val="2A9D1CC0"/>
    <w:rsid w:val="2B0F76D3"/>
    <w:rsid w:val="2B31F60D"/>
    <w:rsid w:val="2B655AE1"/>
    <w:rsid w:val="2B666303"/>
    <w:rsid w:val="2B7E4EAE"/>
    <w:rsid w:val="2C1E01B5"/>
    <w:rsid w:val="2C85C9A9"/>
    <w:rsid w:val="2C879587"/>
    <w:rsid w:val="2CD3B377"/>
    <w:rsid w:val="2D2C43E6"/>
    <w:rsid w:val="2D4019CC"/>
    <w:rsid w:val="2DBCA6DC"/>
    <w:rsid w:val="2DC6A100"/>
    <w:rsid w:val="2E1839A3"/>
    <w:rsid w:val="2E2365E8"/>
    <w:rsid w:val="2E2F772B"/>
    <w:rsid w:val="2EA0D105"/>
    <w:rsid w:val="2EB5EF70"/>
    <w:rsid w:val="2F389752"/>
    <w:rsid w:val="2F5C3477"/>
    <w:rsid w:val="2F9FCB93"/>
    <w:rsid w:val="3015F454"/>
    <w:rsid w:val="3051BFD1"/>
    <w:rsid w:val="316717ED"/>
    <w:rsid w:val="317EB857"/>
    <w:rsid w:val="31F48E60"/>
    <w:rsid w:val="32317C8B"/>
    <w:rsid w:val="323212A4"/>
    <w:rsid w:val="32643611"/>
    <w:rsid w:val="32CA39E2"/>
    <w:rsid w:val="3342ADBB"/>
    <w:rsid w:val="33B2C877"/>
    <w:rsid w:val="341C2614"/>
    <w:rsid w:val="34CEFE22"/>
    <w:rsid w:val="351BC4F6"/>
    <w:rsid w:val="352530F4"/>
    <w:rsid w:val="361896BC"/>
    <w:rsid w:val="3644D60B"/>
    <w:rsid w:val="365B9156"/>
    <w:rsid w:val="36747859"/>
    <w:rsid w:val="36C67AD0"/>
    <w:rsid w:val="371EA6C5"/>
    <w:rsid w:val="3727673B"/>
    <w:rsid w:val="3791D201"/>
    <w:rsid w:val="379E76D3"/>
    <w:rsid w:val="380D5199"/>
    <w:rsid w:val="38A11B02"/>
    <w:rsid w:val="3946893C"/>
    <w:rsid w:val="395447BC"/>
    <w:rsid w:val="396D47E0"/>
    <w:rsid w:val="39741042"/>
    <w:rsid w:val="39B12FD9"/>
    <w:rsid w:val="39DC35CC"/>
    <w:rsid w:val="3A2DA421"/>
    <w:rsid w:val="3A64692E"/>
    <w:rsid w:val="3B6644FA"/>
    <w:rsid w:val="3BE1B001"/>
    <w:rsid w:val="3BFBB3ED"/>
    <w:rsid w:val="3C25354E"/>
    <w:rsid w:val="3C3F0E50"/>
    <w:rsid w:val="3C6A3186"/>
    <w:rsid w:val="3CA4E8A2"/>
    <w:rsid w:val="3CAFE9B3"/>
    <w:rsid w:val="3CB5DD01"/>
    <w:rsid w:val="3CEBD7BE"/>
    <w:rsid w:val="3D02155B"/>
    <w:rsid w:val="3D2553E7"/>
    <w:rsid w:val="3D5FE4A7"/>
    <w:rsid w:val="3D6C4FBF"/>
    <w:rsid w:val="3D6FF12F"/>
    <w:rsid w:val="3DD92966"/>
    <w:rsid w:val="3E3AD76B"/>
    <w:rsid w:val="3E70D804"/>
    <w:rsid w:val="3EF40DF6"/>
    <w:rsid w:val="3EFBB508"/>
    <w:rsid w:val="3F3C4344"/>
    <w:rsid w:val="3F505B47"/>
    <w:rsid w:val="3F57E1BB"/>
    <w:rsid w:val="3F5B03F7"/>
    <w:rsid w:val="3F785D57"/>
    <w:rsid w:val="3F8082B1"/>
    <w:rsid w:val="4039B61D"/>
    <w:rsid w:val="404F5456"/>
    <w:rsid w:val="405CF4A9"/>
    <w:rsid w:val="40734520"/>
    <w:rsid w:val="40978569"/>
    <w:rsid w:val="40A60DCD"/>
    <w:rsid w:val="40B83F79"/>
    <w:rsid w:val="40D4650C"/>
    <w:rsid w:val="40F179E1"/>
    <w:rsid w:val="411C5312"/>
    <w:rsid w:val="419458CD"/>
    <w:rsid w:val="419696F6"/>
    <w:rsid w:val="421208DA"/>
    <w:rsid w:val="423CABA1"/>
    <w:rsid w:val="424D35AC"/>
    <w:rsid w:val="424FEACE"/>
    <w:rsid w:val="42EE7349"/>
    <w:rsid w:val="4331A4A7"/>
    <w:rsid w:val="43E089D5"/>
    <w:rsid w:val="4453F3D4"/>
    <w:rsid w:val="448D35DF"/>
    <w:rsid w:val="44D66937"/>
    <w:rsid w:val="45329352"/>
    <w:rsid w:val="45353ACC"/>
    <w:rsid w:val="45551645"/>
    <w:rsid w:val="45ED46E4"/>
    <w:rsid w:val="461D7B44"/>
    <w:rsid w:val="46455878"/>
    <w:rsid w:val="464BCAE8"/>
    <w:rsid w:val="47009E8B"/>
    <w:rsid w:val="47891745"/>
    <w:rsid w:val="478E4A7E"/>
    <w:rsid w:val="489CCBD4"/>
    <w:rsid w:val="49168412"/>
    <w:rsid w:val="49635E74"/>
    <w:rsid w:val="49836BAA"/>
    <w:rsid w:val="49C9F630"/>
    <w:rsid w:val="4A5AFCB3"/>
    <w:rsid w:val="4AFF2ED5"/>
    <w:rsid w:val="4B9FE624"/>
    <w:rsid w:val="4BB732FA"/>
    <w:rsid w:val="4BD46C96"/>
    <w:rsid w:val="4C435661"/>
    <w:rsid w:val="4C545E85"/>
    <w:rsid w:val="4CC2F9F2"/>
    <w:rsid w:val="4D465425"/>
    <w:rsid w:val="4DB0576E"/>
    <w:rsid w:val="4E0D92BD"/>
    <w:rsid w:val="4E267AB4"/>
    <w:rsid w:val="4E339524"/>
    <w:rsid w:val="4E486113"/>
    <w:rsid w:val="4ED043F2"/>
    <w:rsid w:val="4EDCBBF4"/>
    <w:rsid w:val="4EE0B88C"/>
    <w:rsid w:val="4F29ED08"/>
    <w:rsid w:val="4FC4FB7D"/>
    <w:rsid w:val="50191312"/>
    <w:rsid w:val="501ADF01"/>
    <w:rsid w:val="50601F15"/>
    <w:rsid w:val="507664DD"/>
    <w:rsid w:val="50AB6B36"/>
    <w:rsid w:val="51467CFA"/>
    <w:rsid w:val="515AA8F6"/>
    <w:rsid w:val="5296ED85"/>
    <w:rsid w:val="5351EE9D"/>
    <w:rsid w:val="53617C0A"/>
    <w:rsid w:val="54460DCE"/>
    <w:rsid w:val="54A7F276"/>
    <w:rsid w:val="558C46DB"/>
    <w:rsid w:val="5605B36F"/>
    <w:rsid w:val="56454FEF"/>
    <w:rsid w:val="56C21FD4"/>
    <w:rsid w:val="57264732"/>
    <w:rsid w:val="57837864"/>
    <w:rsid w:val="5799B601"/>
    <w:rsid w:val="5805AC99"/>
    <w:rsid w:val="581304F9"/>
    <w:rsid w:val="584B47A2"/>
    <w:rsid w:val="58FA3F8C"/>
    <w:rsid w:val="5913A46F"/>
    <w:rsid w:val="59220C58"/>
    <w:rsid w:val="59384DF6"/>
    <w:rsid w:val="596C151C"/>
    <w:rsid w:val="59A1D8A3"/>
    <w:rsid w:val="59B0F169"/>
    <w:rsid w:val="59C85EE3"/>
    <w:rsid w:val="59CF769B"/>
    <w:rsid w:val="59EB6B0B"/>
    <w:rsid w:val="59FADB41"/>
    <w:rsid w:val="5A710CCC"/>
    <w:rsid w:val="5B0F1CF6"/>
    <w:rsid w:val="5B58536F"/>
    <w:rsid w:val="5BEA04DE"/>
    <w:rsid w:val="5BEFF49B"/>
    <w:rsid w:val="5BF3BDE9"/>
    <w:rsid w:val="5C99B567"/>
    <w:rsid w:val="5CD2C2B5"/>
    <w:rsid w:val="5CDEFE98"/>
    <w:rsid w:val="5CEBB080"/>
    <w:rsid w:val="5D316EFE"/>
    <w:rsid w:val="5D3534CD"/>
    <w:rsid w:val="5D88140F"/>
    <w:rsid w:val="5D9F6F92"/>
    <w:rsid w:val="5E0D1041"/>
    <w:rsid w:val="5E5C445A"/>
    <w:rsid w:val="5E5F8D7C"/>
    <w:rsid w:val="5E83E25C"/>
    <w:rsid w:val="5F11BF99"/>
    <w:rsid w:val="5F8A2720"/>
    <w:rsid w:val="60007433"/>
    <w:rsid w:val="6000A704"/>
    <w:rsid w:val="6010BE7E"/>
    <w:rsid w:val="6025EABE"/>
    <w:rsid w:val="60736457"/>
    <w:rsid w:val="6077192E"/>
    <w:rsid w:val="60A02692"/>
    <w:rsid w:val="60E348A0"/>
    <w:rsid w:val="61671F36"/>
    <w:rsid w:val="6176B34B"/>
    <w:rsid w:val="617B627D"/>
    <w:rsid w:val="6184ECB6"/>
    <w:rsid w:val="61B16AC5"/>
    <w:rsid w:val="61BAFC97"/>
    <w:rsid w:val="61C720C1"/>
    <w:rsid w:val="61E1DC35"/>
    <w:rsid w:val="62628225"/>
    <w:rsid w:val="62815D7D"/>
    <w:rsid w:val="62CB0E1A"/>
    <w:rsid w:val="62CD1C83"/>
    <w:rsid w:val="631732DE"/>
    <w:rsid w:val="633DA49B"/>
    <w:rsid w:val="6341836C"/>
    <w:rsid w:val="63485F40"/>
    <w:rsid w:val="63BC1128"/>
    <w:rsid w:val="63E4676E"/>
    <w:rsid w:val="64AE540D"/>
    <w:rsid w:val="64BFC0BA"/>
    <w:rsid w:val="654FCA23"/>
    <w:rsid w:val="6584A845"/>
    <w:rsid w:val="66191066"/>
    <w:rsid w:val="6640B870"/>
    <w:rsid w:val="664A246E"/>
    <w:rsid w:val="6652B019"/>
    <w:rsid w:val="6703B7B1"/>
    <w:rsid w:val="6706BCF6"/>
    <w:rsid w:val="67333754"/>
    <w:rsid w:val="6774FCEA"/>
    <w:rsid w:val="681FD5FE"/>
    <w:rsid w:val="682B0769"/>
    <w:rsid w:val="68333258"/>
    <w:rsid w:val="686A3CDC"/>
    <w:rsid w:val="68728C05"/>
    <w:rsid w:val="68F66AF9"/>
    <w:rsid w:val="6910CD4B"/>
    <w:rsid w:val="69C015A9"/>
    <w:rsid w:val="69DF4171"/>
    <w:rsid w:val="6A6AD816"/>
    <w:rsid w:val="6AEC8189"/>
    <w:rsid w:val="6AEE525C"/>
    <w:rsid w:val="6B5C0814"/>
    <w:rsid w:val="6BAC7450"/>
    <w:rsid w:val="6BCFCA71"/>
    <w:rsid w:val="6C8851EA"/>
    <w:rsid w:val="6C8A22BD"/>
    <w:rsid w:val="6CE06394"/>
    <w:rsid w:val="6CE0BD79"/>
    <w:rsid w:val="6D06A37B"/>
    <w:rsid w:val="6D769DA3"/>
    <w:rsid w:val="6DB39A06"/>
    <w:rsid w:val="6DB40DBE"/>
    <w:rsid w:val="6DC9DC1C"/>
    <w:rsid w:val="6DE4B30B"/>
    <w:rsid w:val="6E0B3BA3"/>
    <w:rsid w:val="6E24224B"/>
    <w:rsid w:val="6E25F31E"/>
    <w:rsid w:val="6E9897A4"/>
    <w:rsid w:val="6E9B4A1E"/>
    <w:rsid w:val="6F5CF592"/>
    <w:rsid w:val="6FC1C37F"/>
    <w:rsid w:val="6FD0289C"/>
    <w:rsid w:val="7031D297"/>
    <w:rsid w:val="70416292"/>
    <w:rsid w:val="70521962"/>
    <w:rsid w:val="7071BE73"/>
    <w:rsid w:val="707328F6"/>
    <w:rsid w:val="70872110"/>
    <w:rsid w:val="70E7D7C4"/>
    <w:rsid w:val="71116D42"/>
    <w:rsid w:val="7117CBD9"/>
    <w:rsid w:val="714B6AEF"/>
    <w:rsid w:val="7181E823"/>
    <w:rsid w:val="7189229F"/>
    <w:rsid w:val="71EE8BC2"/>
    <w:rsid w:val="71F5EF1E"/>
    <w:rsid w:val="72016B9F"/>
    <w:rsid w:val="729D4D3F"/>
    <w:rsid w:val="731DB884"/>
    <w:rsid w:val="7322839D"/>
    <w:rsid w:val="7389BA24"/>
    <w:rsid w:val="73BEC1D2"/>
    <w:rsid w:val="74B803CF"/>
    <w:rsid w:val="74B988E5"/>
    <w:rsid w:val="75390C61"/>
    <w:rsid w:val="75D4EE01"/>
    <w:rsid w:val="7605ED39"/>
    <w:rsid w:val="7688574A"/>
    <w:rsid w:val="76A85946"/>
    <w:rsid w:val="76D4DCC2"/>
    <w:rsid w:val="76D940E2"/>
    <w:rsid w:val="7709ABD4"/>
    <w:rsid w:val="775126E6"/>
    <w:rsid w:val="7786F418"/>
    <w:rsid w:val="77B7A2DE"/>
    <w:rsid w:val="7823550C"/>
    <w:rsid w:val="7825EEED"/>
    <w:rsid w:val="78299768"/>
    <w:rsid w:val="78FA6D04"/>
    <w:rsid w:val="79205516"/>
    <w:rsid w:val="7988A818"/>
    <w:rsid w:val="79D3C322"/>
    <w:rsid w:val="79D833F4"/>
    <w:rsid w:val="7A69F2EE"/>
    <w:rsid w:val="7ACA1A7F"/>
    <w:rsid w:val="7B2709E5"/>
    <w:rsid w:val="7BC11FF4"/>
    <w:rsid w:val="7BDD1CF7"/>
    <w:rsid w:val="7C103328"/>
    <w:rsid w:val="7C769F98"/>
    <w:rsid w:val="7CDC2674"/>
    <w:rsid w:val="7D1ECA1B"/>
    <w:rsid w:val="7D2DCDCF"/>
    <w:rsid w:val="7D685385"/>
    <w:rsid w:val="7DCCB6A6"/>
    <w:rsid w:val="7E0B991E"/>
    <w:rsid w:val="7E1D4288"/>
    <w:rsid w:val="7E81D38E"/>
    <w:rsid w:val="7E933738"/>
    <w:rsid w:val="7F148020"/>
    <w:rsid w:val="7F4B6E2E"/>
    <w:rsid w:val="7F9965F4"/>
    <w:rsid w:val="7F9A874F"/>
    <w:rsid w:val="7FA3A05B"/>
    <w:rsid w:val="7FF7E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686B"/>
  <w15:chartTrackingRefBased/>
  <w15:docId w15:val="{0C947A41-FB0D-0448-AFA2-8486C07A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01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d2e7403c3d34212" /><Relationship Type="http://schemas.openxmlformats.org/officeDocument/2006/relationships/numbering" Target="numbering.xml" Id="Rdcc709ea5f5444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9F19CCD71A844FAD56286CC97F8343" ma:contentTypeVersion="13" ma:contentTypeDescription="Create a new document." ma:contentTypeScope="" ma:versionID="a3b019d533dc2207f5e8546926204b3d">
  <xsd:schema xmlns:xsd="http://www.w3.org/2001/XMLSchema" xmlns:xs="http://www.w3.org/2001/XMLSchema" xmlns:p="http://schemas.microsoft.com/office/2006/metadata/properties" xmlns:ns2="382368f8-c2d8-465d-b6dc-3e108b6f89da" xmlns:ns3="761486a0-d382-4aa2-95c2-53e8ccbf5027" targetNamespace="http://schemas.microsoft.com/office/2006/metadata/properties" ma:root="true" ma:fieldsID="625c3eaad1b53f5ceb2104ef16928fbe" ns2:_="" ns3:_="">
    <xsd:import namespace="382368f8-c2d8-465d-b6dc-3e108b6f89da"/>
    <xsd:import namespace="761486a0-d382-4aa2-95c2-53e8ccbf50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GroupA_x002d_Clientmeetingsdocuments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368f8-c2d8-465d-b6dc-3e108b6f89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b058bc3-1274-41b9-b559-5b3ba400d9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GroupA_x002d_Clientmeetingsdocuments" ma:index="18" nillable="true" ma:displayName="Group A - Client meetings documents" ma:format="Dropdown" ma:internalName="GroupA_x002d_Clientmeetingsdocuments">
      <xsd:simpleType>
        <xsd:restriction base="dms:Text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486a0-d382-4aa2-95c2-53e8ccbf50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roupA_x002d_Clientmeetingsdocuments xmlns="382368f8-c2d8-465d-b6dc-3e108b6f89da" xsi:nil="true"/>
    <lcf76f155ced4ddcb4097134ff3c332f xmlns="382368f8-c2d8-465d-b6dc-3e108b6f89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71E745B-557F-4A54-8089-A55B68E006CF}"/>
</file>

<file path=customXml/itemProps2.xml><?xml version="1.0" encoding="utf-8"?>
<ds:datastoreItem xmlns:ds="http://schemas.openxmlformats.org/officeDocument/2006/customXml" ds:itemID="{C2414CEE-DCF8-4883-A8AB-B498B4CDCABF}"/>
</file>

<file path=customXml/itemProps3.xml><?xml version="1.0" encoding="utf-8"?>
<ds:datastoreItem xmlns:ds="http://schemas.openxmlformats.org/officeDocument/2006/customXml" ds:itemID="{121DEAD6-70C0-48FD-8387-2C0F09385CC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Kehinde Gbolade</dc:creator>
  <cp:keywords/>
  <dc:description/>
  <cp:lastModifiedBy>RYAN  OWEN</cp:lastModifiedBy>
  <cp:revision>3</cp:revision>
  <dcterms:created xsi:type="dcterms:W3CDTF">2023-04-24T10:34:00Z</dcterms:created>
  <dcterms:modified xsi:type="dcterms:W3CDTF">2023-04-28T13:21:56Z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0x010100EA9F19CCD71A844FAD56286CC97F8343</vt:lpwstr>
  </property>
  <property fmtid="{D5CDD505-2E9C-101B-9397-08002B2CF9AE}" pid="3" name="MediaServiceImageTags">
    <vt:lpwstr/>
  </property>
</Properties>
</file>